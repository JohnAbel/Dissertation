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681FA" w14:textId="77777777" w:rsidR="000B1D7F" w:rsidRPr="00E468B4" w:rsidRDefault="000B1D7F" w:rsidP="000B1D7F">
      <w:pPr>
        <w:rPr>
          <w:rFonts w:ascii="Arial" w:hAnsi="Arial" w:cs="Arial"/>
          <w:b/>
          <w:sz w:val="32"/>
          <w:szCs w:val="28"/>
        </w:rPr>
      </w:pPr>
      <w:r>
        <w:rPr>
          <w:rFonts w:ascii="Arial" w:hAnsi="Arial" w:cs="Arial"/>
          <w:b/>
          <w:sz w:val="32"/>
          <w:szCs w:val="28"/>
        </w:rPr>
        <w:t>VIP neurons of the SCN entrain circadian rhythms with distinct firing patterns</w:t>
      </w:r>
    </w:p>
    <w:p w14:paraId="57554363" w14:textId="77777777" w:rsidR="000B1D7F" w:rsidRPr="00E468B4" w:rsidRDefault="000B1D7F" w:rsidP="000B1D7F">
      <w:pPr>
        <w:rPr>
          <w:rFonts w:ascii="Arial" w:hAnsi="Arial" w:cs="Arial"/>
          <w:b/>
          <w:sz w:val="32"/>
          <w:szCs w:val="28"/>
        </w:rPr>
      </w:pPr>
    </w:p>
    <w:p w14:paraId="7D07188F" w14:textId="77777777" w:rsidR="000B1D7F" w:rsidRPr="00E468B4" w:rsidRDefault="000B1D7F" w:rsidP="000B1D7F">
      <w:pPr>
        <w:rPr>
          <w:rFonts w:ascii="Arial" w:hAnsi="Arial" w:cs="Arial"/>
          <w:b/>
          <w:szCs w:val="28"/>
        </w:rPr>
      </w:pPr>
      <w:r w:rsidRPr="00E468B4">
        <w:rPr>
          <w:rFonts w:ascii="Arial" w:hAnsi="Arial" w:cs="Arial"/>
          <w:b/>
          <w:szCs w:val="28"/>
        </w:rPr>
        <w:t>Cristina Mazuski</w:t>
      </w:r>
      <w:r w:rsidRPr="00E468B4">
        <w:rPr>
          <w:rFonts w:ascii="Arial" w:hAnsi="Arial" w:cs="Arial"/>
          <w:b/>
          <w:szCs w:val="28"/>
          <w:vertAlign w:val="superscript"/>
        </w:rPr>
        <w:t>1</w:t>
      </w:r>
      <w:r w:rsidRPr="00E468B4">
        <w:rPr>
          <w:rFonts w:ascii="Arial" w:hAnsi="Arial" w:cs="Arial"/>
          <w:b/>
          <w:szCs w:val="28"/>
        </w:rPr>
        <w:t>, John H. Abel</w:t>
      </w:r>
      <w:r w:rsidRPr="00E468B4">
        <w:rPr>
          <w:rFonts w:ascii="Arial" w:hAnsi="Arial" w:cs="Arial"/>
          <w:b/>
          <w:szCs w:val="28"/>
          <w:vertAlign w:val="superscript"/>
        </w:rPr>
        <w:t>2</w:t>
      </w:r>
      <w:r w:rsidRPr="00E468B4">
        <w:rPr>
          <w:rFonts w:ascii="Arial" w:hAnsi="Arial" w:cs="Arial"/>
          <w:b/>
          <w:szCs w:val="28"/>
        </w:rPr>
        <w:t xml:space="preserve">, Samantha </w:t>
      </w:r>
      <w:r>
        <w:rPr>
          <w:rFonts w:ascii="Arial" w:hAnsi="Arial" w:cs="Arial"/>
          <w:b/>
          <w:szCs w:val="28"/>
        </w:rPr>
        <w:t xml:space="preserve">P. </w:t>
      </w:r>
      <w:r w:rsidRPr="00E468B4">
        <w:rPr>
          <w:rFonts w:ascii="Arial" w:hAnsi="Arial" w:cs="Arial"/>
          <w:b/>
          <w:szCs w:val="28"/>
        </w:rPr>
        <w:t>Chen</w:t>
      </w:r>
      <w:r w:rsidRPr="00E468B4">
        <w:rPr>
          <w:rFonts w:ascii="Arial" w:hAnsi="Arial" w:cs="Arial"/>
          <w:b/>
          <w:szCs w:val="28"/>
          <w:vertAlign w:val="superscript"/>
        </w:rPr>
        <w:t>1</w:t>
      </w:r>
      <w:r w:rsidRPr="00E468B4">
        <w:rPr>
          <w:rFonts w:ascii="Arial" w:hAnsi="Arial" w:cs="Arial"/>
          <w:b/>
          <w:szCs w:val="28"/>
        </w:rPr>
        <w:t>, Tracey O. Hermanstyne</w:t>
      </w:r>
      <w:r w:rsidRPr="00E468B4">
        <w:rPr>
          <w:rFonts w:ascii="Arial" w:hAnsi="Arial" w:cs="Arial"/>
          <w:b/>
          <w:szCs w:val="28"/>
          <w:vertAlign w:val="superscript"/>
        </w:rPr>
        <w:t>1</w:t>
      </w:r>
      <w:r w:rsidRPr="00E468B4">
        <w:rPr>
          <w:rFonts w:ascii="Arial" w:hAnsi="Arial" w:cs="Arial"/>
          <w:b/>
          <w:szCs w:val="28"/>
        </w:rPr>
        <w:t>, Francis J. Doyle III</w:t>
      </w:r>
      <w:r w:rsidRPr="00E468B4">
        <w:rPr>
          <w:rFonts w:ascii="Arial" w:hAnsi="Arial" w:cs="Arial"/>
          <w:b/>
          <w:szCs w:val="28"/>
          <w:vertAlign w:val="superscript"/>
        </w:rPr>
        <w:t>3</w:t>
      </w:r>
      <w:r w:rsidRPr="00E468B4">
        <w:rPr>
          <w:rFonts w:ascii="Arial" w:hAnsi="Arial" w:cs="Arial"/>
          <w:b/>
          <w:szCs w:val="28"/>
        </w:rPr>
        <w:t>, and Erik D. Herzog</w:t>
      </w:r>
      <w:r w:rsidRPr="00E468B4">
        <w:rPr>
          <w:rFonts w:ascii="Arial" w:hAnsi="Arial" w:cs="Arial"/>
          <w:b/>
          <w:szCs w:val="28"/>
          <w:vertAlign w:val="superscript"/>
        </w:rPr>
        <w:t>1,*</w:t>
      </w:r>
    </w:p>
    <w:p w14:paraId="14461FDC" w14:textId="77777777" w:rsidR="000B1D7F" w:rsidRPr="00E468B4" w:rsidRDefault="000B1D7F" w:rsidP="000B1D7F">
      <w:pPr>
        <w:rPr>
          <w:rFonts w:ascii="Arial" w:hAnsi="Arial" w:cs="Arial"/>
          <w:b/>
          <w:szCs w:val="28"/>
        </w:rPr>
      </w:pPr>
    </w:p>
    <w:p w14:paraId="614102C7" w14:textId="77777777" w:rsidR="000B1D7F" w:rsidRPr="00E468B4" w:rsidRDefault="000B1D7F" w:rsidP="000B1D7F">
      <w:pPr>
        <w:rPr>
          <w:rFonts w:ascii="Arial" w:hAnsi="Arial" w:cs="Arial"/>
          <w:b/>
          <w:szCs w:val="28"/>
        </w:rPr>
      </w:pPr>
    </w:p>
    <w:p w14:paraId="16146D8E" w14:textId="77777777" w:rsidR="000B1D7F" w:rsidRPr="00E468B4" w:rsidRDefault="000B1D7F" w:rsidP="000B1D7F">
      <w:pPr>
        <w:rPr>
          <w:rFonts w:ascii="Arial" w:hAnsi="Arial" w:cs="Arial"/>
          <w:b/>
          <w:szCs w:val="28"/>
        </w:rPr>
      </w:pPr>
      <w:r w:rsidRPr="00E468B4">
        <w:rPr>
          <w:rFonts w:ascii="Arial" w:hAnsi="Arial" w:cs="Arial"/>
          <w:b/>
          <w:szCs w:val="28"/>
        </w:rPr>
        <w:t>1 Department of Biology, Washington University in St. Louis, St. Louis, MO 63130</w:t>
      </w:r>
    </w:p>
    <w:p w14:paraId="28BB8B39" w14:textId="77777777" w:rsidR="000B1D7F" w:rsidRPr="00E468B4" w:rsidRDefault="000B1D7F" w:rsidP="000B1D7F">
      <w:pPr>
        <w:rPr>
          <w:rFonts w:ascii="Arial" w:hAnsi="Arial" w:cs="Arial"/>
          <w:b/>
          <w:szCs w:val="28"/>
        </w:rPr>
      </w:pPr>
      <w:r w:rsidRPr="00E468B4">
        <w:rPr>
          <w:rFonts w:ascii="Arial" w:hAnsi="Arial" w:cs="Arial"/>
          <w:b/>
          <w:szCs w:val="28"/>
        </w:rPr>
        <w:t>2 Department of Systems Biology, Harvard Medical School, Boston, MA 02115</w:t>
      </w:r>
    </w:p>
    <w:p w14:paraId="3DD8CABF" w14:textId="77777777" w:rsidR="000B1D7F" w:rsidRPr="00E468B4" w:rsidRDefault="000B1D7F" w:rsidP="000B1D7F">
      <w:pPr>
        <w:rPr>
          <w:rFonts w:ascii="Arial" w:hAnsi="Arial" w:cs="Arial"/>
          <w:b/>
          <w:szCs w:val="28"/>
        </w:rPr>
      </w:pPr>
      <w:r w:rsidRPr="00E468B4">
        <w:rPr>
          <w:rFonts w:ascii="Arial" w:hAnsi="Arial" w:cs="Arial"/>
          <w:b/>
          <w:szCs w:val="28"/>
        </w:rPr>
        <w:t>3 John A. Paulson School of Engineering and Applied Sciences, Harvard University, Cambridge, MA 02138</w:t>
      </w:r>
    </w:p>
    <w:p w14:paraId="40E6CE57" w14:textId="77777777" w:rsidR="000B1D7F" w:rsidRPr="00E468B4" w:rsidRDefault="000B1D7F" w:rsidP="000B1D7F">
      <w:pPr>
        <w:jc w:val="both"/>
        <w:rPr>
          <w:rFonts w:ascii="Arial" w:hAnsi="Arial" w:cs="Arial"/>
          <w:b/>
          <w:szCs w:val="28"/>
        </w:rPr>
      </w:pPr>
    </w:p>
    <w:p w14:paraId="7186A7FC" w14:textId="77777777" w:rsidR="000B1D7F" w:rsidRPr="00E468B4" w:rsidRDefault="000B1D7F" w:rsidP="000B1D7F">
      <w:pPr>
        <w:jc w:val="both"/>
        <w:rPr>
          <w:rFonts w:ascii="Arial" w:hAnsi="Arial" w:cs="Arial"/>
          <w:b/>
          <w:szCs w:val="28"/>
        </w:rPr>
      </w:pPr>
    </w:p>
    <w:p w14:paraId="55E75A38" w14:textId="77777777" w:rsidR="000B1D7F" w:rsidRPr="00E468B4" w:rsidRDefault="000B1D7F" w:rsidP="000B1D7F">
      <w:pPr>
        <w:jc w:val="both"/>
        <w:rPr>
          <w:rFonts w:ascii="Arial" w:hAnsi="Arial" w:cs="Arial"/>
          <w:sz w:val="22"/>
          <w:szCs w:val="28"/>
        </w:rPr>
      </w:pPr>
    </w:p>
    <w:p w14:paraId="277CF0EF" w14:textId="77777777" w:rsidR="000B1D7F" w:rsidRPr="00E468B4" w:rsidRDefault="000B1D7F" w:rsidP="000B1D7F">
      <w:pPr>
        <w:jc w:val="both"/>
        <w:rPr>
          <w:rFonts w:ascii="Arial" w:hAnsi="Arial" w:cs="Arial"/>
          <w:b/>
          <w:szCs w:val="28"/>
        </w:rPr>
      </w:pPr>
    </w:p>
    <w:p w14:paraId="7F33CB73" w14:textId="77777777" w:rsidR="000B1D7F" w:rsidRDefault="000B1D7F" w:rsidP="000B1D7F">
      <w:pPr>
        <w:jc w:val="both"/>
        <w:rPr>
          <w:rFonts w:ascii="Arial" w:hAnsi="Arial" w:cs="Arial"/>
          <w:b/>
          <w:sz w:val="28"/>
          <w:szCs w:val="28"/>
        </w:rPr>
      </w:pPr>
      <w:r w:rsidRPr="00E468B4">
        <w:rPr>
          <w:rFonts w:ascii="Arial" w:hAnsi="Arial" w:cs="Arial"/>
          <w:b/>
          <w:sz w:val="28"/>
          <w:szCs w:val="28"/>
        </w:rPr>
        <w:t>Keywords: VIP, circadian, optogenetics, electrophysiology</w:t>
      </w:r>
    </w:p>
    <w:p w14:paraId="0110F7B0" w14:textId="77777777" w:rsidR="000B1D7F" w:rsidRDefault="000B1D7F" w:rsidP="000B1D7F">
      <w:pPr>
        <w:jc w:val="both"/>
        <w:rPr>
          <w:rFonts w:ascii="Arial" w:hAnsi="Arial" w:cs="Arial"/>
          <w:b/>
          <w:sz w:val="28"/>
          <w:szCs w:val="28"/>
        </w:rPr>
      </w:pPr>
    </w:p>
    <w:p w14:paraId="02FAC6A0" w14:textId="77777777" w:rsidR="000B1D7F" w:rsidRDefault="000B1D7F" w:rsidP="000B1D7F">
      <w:pPr>
        <w:jc w:val="both"/>
        <w:rPr>
          <w:rFonts w:ascii="Arial" w:hAnsi="Arial" w:cs="Arial"/>
          <w:b/>
          <w:sz w:val="28"/>
          <w:szCs w:val="28"/>
        </w:rPr>
      </w:pPr>
    </w:p>
    <w:p w14:paraId="69A297A1" w14:textId="77777777" w:rsidR="000B1D7F" w:rsidRDefault="000B1D7F" w:rsidP="000B1D7F">
      <w:pPr>
        <w:jc w:val="both"/>
        <w:rPr>
          <w:rFonts w:ascii="Arial" w:hAnsi="Arial" w:cs="Arial"/>
          <w:b/>
          <w:sz w:val="28"/>
          <w:szCs w:val="28"/>
        </w:rPr>
      </w:pPr>
    </w:p>
    <w:p w14:paraId="1D9FE6F9" w14:textId="77777777" w:rsidR="000B1D7F" w:rsidRDefault="000B1D7F" w:rsidP="000B1D7F">
      <w:pPr>
        <w:jc w:val="both"/>
        <w:rPr>
          <w:rFonts w:ascii="Arial" w:hAnsi="Arial" w:cs="Arial"/>
          <w:b/>
          <w:sz w:val="28"/>
          <w:szCs w:val="28"/>
        </w:rPr>
      </w:pPr>
    </w:p>
    <w:p w14:paraId="1A6CA3C5" w14:textId="77777777" w:rsidR="000B1D7F" w:rsidRDefault="000B1D7F" w:rsidP="000B1D7F">
      <w:pPr>
        <w:jc w:val="both"/>
        <w:rPr>
          <w:rFonts w:ascii="Arial" w:hAnsi="Arial" w:cs="Arial"/>
          <w:b/>
          <w:sz w:val="28"/>
          <w:szCs w:val="28"/>
        </w:rPr>
      </w:pPr>
    </w:p>
    <w:p w14:paraId="54D370B7" w14:textId="77777777" w:rsidR="000B1D7F" w:rsidRDefault="000B1D7F" w:rsidP="000B1D7F">
      <w:pPr>
        <w:jc w:val="both"/>
        <w:rPr>
          <w:rFonts w:ascii="Arial" w:hAnsi="Arial" w:cs="Arial"/>
          <w:b/>
          <w:sz w:val="28"/>
          <w:szCs w:val="28"/>
        </w:rPr>
      </w:pPr>
    </w:p>
    <w:p w14:paraId="4E980681" w14:textId="77777777" w:rsidR="000B1D7F" w:rsidRDefault="000B1D7F" w:rsidP="000B1D7F">
      <w:pPr>
        <w:jc w:val="both"/>
        <w:rPr>
          <w:rFonts w:ascii="Arial" w:hAnsi="Arial" w:cs="Arial"/>
          <w:b/>
          <w:sz w:val="28"/>
          <w:szCs w:val="28"/>
        </w:rPr>
      </w:pPr>
    </w:p>
    <w:p w14:paraId="393E5D87" w14:textId="77777777" w:rsidR="000B1D7F" w:rsidRDefault="000B1D7F" w:rsidP="000B1D7F">
      <w:pPr>
        <w:jc w:val="both"/>
        <w:rPr>
          <w:rFonts w:ascii="Arial" w:hAnsi="Arial" w:cs="Arial"/>
          <w:b/>
          <w:sz w:val="28"/>
          <w:szCs w:val="28"/>
        </w:rPr>
      </w:pPr>
    </w:p>
    <w:p w14:paraId="2896D5A4" w14:textId="77777777" w:rsidR="000B1D7F" w:rsidRDefault="000B1D7F" w:rsidP="000B1D7F">
      <w:pPr>
        <w:jc w:val="both"/>
        <w:rPr>
          <w:rFonts w:ascii="Arial" w:hAnsi="Arial" w:cs="Arial"/>
          <w:b/>
          <w:sz w:val="28"/>
          <w:szCs w:val="28"/>
        </w:rPr>
      </w:pPr>
    </w:p>
    <w:p w14:paraId="3D8EC700" w14:textId="77777777" w:rsidR="000B1D7F" w:rsidRDefault="000B1D7F" w:rsidP="000B1D7F">
      <w:pPr>
        <w:jc w:val="both"/>
        <w:rPr>
          <w:rFonts w:ascii="Arial" w:hAnsi="Arial" w:cs="Arial"/>
          <w:b/>
          <w:sz w:val="28"/>
          <w:szCs w:val="28"/>
        </w:rPr>
      </w:pPr>
    </w:p>
    <w:p w14:paraId="29751D59" w14:textId="77777777" w:rsidR="000B1D7F" w:rsidRDefault="000B1D7F" w:rsidP="000B1D7F">
      <w:pPr>
        <w:jc w:val="both"/>
        <w:rPr>
          <w:rFonts w:ascii="Arial" w:hAnsi="Arial" w:cs="Arial"/>
          <w:b/>
          <w:sz w:val="28"/>
          <w:szCs w:val="28"/>
        </w:rPr>
      </w:pPr>
    </w:p>
    <w:p w14:paraId="0CF3AAB7" w14:textId="77777777" w:rsidR="000B1D7F" w:rsidRDefault="000B1D7F" w:rsidP="000B1D7F">
      <w:pPr>
        <w:jc w:val="both"/>
        <w:rPr>
          <w:rFonts w:ascii="Arial" w:hAnsi="Arial" w:cs="Arial"/>
          <w:b/>
          <w:sz w:val="28"/>
          <w:szCs w:val="28"/>
        </w:rPr>
      </w:pPr>
    </w:p>
    <w:p w14:paraId="7AE8D79D" w14:textId="77777777" w:rsidR="000B1D7F" w:rsidRDefault="000B1D7F" w:rsidP="000B1D7F">
      <w:pPr>
        <w:jc w:val="both"/>
        <w:rPr>
          <w:rFonts w:ascii="Arial" w:hAnsi="Arial" w:cs="Arial"/>
          <w:b/>
          <w:sz w:val="28"/>
          <w:szCs w:val="28"/>
        </w:rPr>
      </w:pPr>
    </w:p>
    <w:p w14:paraId="51A49786" w14:textId="77777777" w:rsidR="000B1D7F" w:rsidRDefault="000B1D7F" w:rsidP="000B1D7F">
      <w:pPr>
        <w:jc w:val="both"/>
        <w:rPr>
          <w:rFonts w:ascii="Arial" w:hAnsi="Arial" w:cs="Arial"/>
          <w:b/>
          <w:sz w:val="28"/>
          <w:szCs w:val="28"/>
        </w:rPr>
      </w:pPr>
    </w:p>
    <w:p w14:paraId="3255C254" w14:textId="77777777" w:rsidR="000B1D7F" w:rsidRDefault="000B1D7F" w:rsidP="000B1D7F">
      <w:pPr>
        <w:jc w:val="both"/>
        <w:rPr>
          <w:rFonts w:ascii="Arial" w:hAnsi="Arial" w:cs="Arial"/>
          <w:b/>
          <w:sz w:val="28"/>
          <w:szCs w:val="28"/>
        </w:rPr>
      </w:pPr>
    </w:p>
    <w:p w14:paraId="1F0CD168" w14:textId="77777777" w:rsidR="000B1D7F" w:rsidRDefault="000B1D7F" w:rsidP="000B1D7F">
      <w:pPr>
        <w:jc w:val="both"/>
        <w:rPr>
          <w:rFonts w:ascii="Arial" w:hAnsi="Arial" w:cs="Arial"/>
          <w:b/>
          <w:sz w:val="28"/>
          <w:szCs w:val="28"/>
        </w:rPr>
      </w:pPr>
    </w:p>
    <w:p w14:paraId="49CA41CC" w14:textId="77777777" w:rsidR="000B1D7F" w:rsidRDefault="000B1D7F" w:rsidP="000B1D7F">
      <w:pPr>
        <w:jc w:val="both"/>
        <w:rPr>
          <w:rFonts w:ascii="Arial" w:hAnsi="Arial" w:cs="Arial"/>
          <w:b/>
          <w:sz w:val="28"/>
          <w:szCs w:val="28"/>
        </w:rPr>
      </w:pPr>
    </w:p>
    <w:p w14:paraId="6F4AFFBB" w14:textId="77777777" w:rsidR="000B1D7F" w:rsidRDefault="000B1D7F" w:rsidP="000B1D7F">
      <w:pPr>
        <w:jc w:val="both"/>
        <w:rPr>
          <w:rFonts w:ascii="Arial" w:hAnsi="Arial" w:cs="Arial"/>
          <w:b/>
          <w:sz w:val="28"/>
          <w:szCs w:val="28"/>
        </w:rPr>
      </w:pPr>
    </w:p>
    <w:p w14:paraId="2B4193DC" w14:textId="77777777" w:rsidR="000B1D7F" w:rsidRDefault="000B1D7F" w:rsidP="000B1D7F">
      <w:pPr>
        <w:jc w:val="both"/>
        <w:rPr>
          <w:rFonts w:ascii="Arial" w:hAnsi="Arial" w:cs="Arial"/>
          <w:b/>
          <w:sz w:val="28"/>
          <w:szCs w:val="28"/>
        </w:rPr>
      </w:pPr>
    </w:p>
    <w:p w14:paraId="0DD21A32" w14:textId="77777777" w:rsidR="000B1D7F" w:rsidRDefault="000B1D7F" w:rsidP="000B1D7F">
      <w:pPr>
        <w:jc w:val="both"/>
        <w:rPr>
          <w:rFonts w:ascii="Arial" w:hAnsi="Arial" w:cs="Arial"/>
          <w:b/>
          <w:sz w:val="28"/>
          <w:szCs w:val="28"/>
        </w:rPr>
      </w:pPr>
    </w:p>
    <w:p w14:paraId="50439747" w14:textId="77777777" w:rsidR="000B1D7F" w:rsidRDefault="000B1D7F" w:rsidP="000B1D7F">
      <w:pPr>
        <w:jc w:val="both"/>
        <w:rPr>
          <w:rFonts w:ascii="Arial" w:hAnsi="Arial" w:cs="Arial"/>
          <w:b/>
          <w:sz w:val="28"/>
          <w:szCs w:val="28"/>
        </w:rPr>
      </w:pPr>
    </w:p>
    <w:p w14:paraId="4C0F5197" w14:textId="77777777" w:rsidR="000B1D7F" w:rsidRDefault="000B1D7F" w:rsidP="000B1D7F">
      <w:pPr>
        <w:jc w:val="both"/>
        <w:rPr>
          <w:rFonts w:ascii="Arial" w:hAnsi="Arial" w:cs="Arial"/>
          <w:b/>
          <w:sz w:val="28"/>
          <w:szCs w:val="28"/>
        </w:rPr>
      </w:pPr>
    </w:p>
    <w:p w14:paraId="02B9DCAF" w14:textId="77777777" w:rsidR="000B1D7F" w:rsidRDefault="000B1D7F" w:rsidP="000B1D7F">
      <w:pPr>
        <w:jc w:val="both"/>
        <w:rPr>
          <w:rFonts w:ascii="Arial" w:hAnsi="Arial" w:cs="Arial"/>
          <w:b/>
          <w:sz w:val="28"/>
          <w:szCs w:val="28"/>
        </w:rPr>
      </w:pPr>
    </w:p>
    <w:p w14:paraId="2F53DC59" w14:textId="77777777" w:rsidR="000B1D7F" w:rsidRDefault="000B1D7F" w:rsidP="000B1D7F">
      <w:pPr>
        <w:jc w:val="both"/>
        <w:rPr>
          <w:rFonts w:ascii="Arial" w:hAnsi="Arial" w:cs="Arial"/>
          <w:b/>
          <w:sz w:val="28"/>
          <w:szCs w:val="28"/>
        </w:rPr>
      </w:pPr>
    </w:p>
    <w:p w14:paraId="3F3913B5" w14:textId="77777777" w:rsidR="000B1D7F" w:rsidRPr="0030709B" w:rsidRDefault="000B1D7F" w:rsidP="000B1D7F">
      <w:pPr>
        <w:rPr>
          <w:rFonts w:ascii="Arial" w:hAnsi="Arial" w:cs="Arial"/>
          <w:b/>
          <w:szCs w:val="28"/>
        </w:rPr>
      </w:pPr>
      <w:r>
        <w:rPr>
          <w:rFonts w:ascii="Arial" w:hAnsi="Arial" w:cs="Arial"/>
          <w:b/>
          <w:szCs w:val="28"/>
        </w:rPr>
        <w:t>* Corresponding</w:t>
      </w:r>
      <w:r w:rsidRPr="00E468B4">
        <w:rPr>
          <w:rFonts w:ascii="Arial" w:hAnsi="Arial" w:cs="Arial"/>
          <w:b/>
          <w:szCs w:val="28"/>
        </w:rPr>
        <w:t xml:space="preserve"> author</w:t>
      </w:r>
      <w:r>
        <w:rPr>
          <w:rFonts w:ascii="Arial" w:hAnsi="Arial" w:cs="Arial"/>
          <w:b/>
          <w:szCs w:val="28"/>
        </w:rPr>
        <w:t>/Lead Contact</w:t>
      </w:r>
      <w:r w:rsidRPr="00E468B4">
        <w:rPr>
          <w:rFonts w:ascii="Arial" w:hAnsi="Arial" w:cs="Arial"/>
          <w:b/>
          <w:szCs w:val="28"/>
        </w:rPr>
        <w:t>: herzog@wustl.edu</w:t>
      </w:r>
    </w:p>
    <w:p w14:paraId="0BB5DB47" w14:textId="77777777" w:rsidR="000B1D7F" w:rsidRPr="00E468B4" w:rsidRDefault="000B1D7F" w:rsidP="000B1D7F">
      <w:pPr>
        <w:jc w:val="both"/>
        <w:rPr>
          <w:rFonts w:ascii="Arial" w:hAnsi="Arial" w:cs="Arial"/>
          <w:b/>
          <w:sz w:val="28"/>
          <w:szCs w:val="28"/>
        </w:rPr>
      </w:pPr>
      <w:r>
        <w:rPr>
          <w:rFonts w:ascii="Arial" w:hAnsi="Arial" w:cs="Arial"/>
          <w:b/>
          <w:sz w:val="28"/>
          <w:szCs w:val="28"/>
        </w:rPr>
        <w:lastRenderedPageBreak/>
        <w:t>Summary</w:t>
      </w:r>
    </w:p>
    <w:p w14:paraId="5AA9E212" w14:textId="77777777" w:rsidR="000B1D7F" w:rsidRPr="00E468B4" w:rsidRDefault="000B1D7F" w:rsidP="000B1D7F">
      <w:pPr>
        <w:jc w:val="both"/>
        <w:rPr>
          <w:rFonts w:ascii="Arial" w:hAnsi="Arial" w:cs="Arial"/>
          <w:b/>
          <w:sz w:val="28"/>
          <w:szCs w:val="28"/>
        </w:rPr>
      </w:pPr>
    </w:p>
    <w:p w14:paraId="4252BDFB" w14:textId="77777777" w:rsidR="000B1D7F" w:rsidRDefault="000B1D7F" w:rsidP="000B1D7F">
      <w:pPr>
        <w:jc w:val="both"/>
        <w:rPr>
          <w:rFonts w:ascii="Arial" w:eastAsia="Times New Roman" w:hAnsi="Arial" w:cs="Arial"/>
          <w:color w:val="333333"/>
          <w:shd w:val="clear" w:color="auto" w:fill="FFFFFF"/>
        </w:rPr>
      </w:pPr>
      <w:r w:rsidRPr="00E468B4">
        <w:rPr>
          <w:rFonts w:ascii="Arial" w:eastAsia="Times New Roman" w:hAnsi="Arial" w:cs="Arial"/>
          <w:color w:val="333333"/>
          <w:shd w:val="clear" w:color="auto" w:fill="FFFFFF"/>
        </w:rPr>
        <w:t xml:space="preserve">The mammalian suprachiasmatic nucleus (SCN) functions as a master circadian pacemaker, integrating environmental input to align </w:t>
      </w:r>
      <w:r>
        <w:rPr>
          <w:rFonts w:ascii="Arial" w:eastAsia="Times New Roman" w:hAnsi="Arial" w:cs="Arial"/>
          <w:color w:val="333333"/>
          <w:shd w:val="clear" w:color="auto" w:fill="FFFFFF"/>
        </w:rPr>
        <w:t>physiological and behavioral</w:t>
      </w:r>
      <w:r w:rsidRPr="00E468B4">
        <w:rPr>
          <w:rFonts w:ascii="Arial" w:eastAsia="Times New Roman" w:hAnsi="Arial" w:cs="Arial"/>
          <w:color w:val="333333"/>
          <w:shd w:val="clear" w:color="auto" w:fill="FFFFFF"/>
        </w:rPr>
        <w:t xml:space="preserve"> rhythms to local time cues. </w:t>
      </w:r>
      <w:r>
        <w:rPr>
          <w:rFonts w:ascii="Arial" w:eastAsia="Times New Roman" w:hAnsi="Arial" w:cs="Arial"/>
          <w:color w:val="333333"/>
          <w:shd w:val="clear" w:color="auto" w:fill="FFFFFF"/>
        </w:rPr>
        <w:t xml:space="preserve">Approximately 10% of SCN neurons express vasoactive intestinal polypeptide (VIP); however, it is unknown if VIP neurons entrain circadian rhythms through firing activity and VIP release. </w:t>
      </w:r>
      <w:r w:rsidRPr="00E468B4">
        <w:rPr>
          <w:rFonts w:ascii="Arial" w:eastAsia="Times New Roman" w:hAnsi="Arial" w:cs="Arial"/>
          <w:color w:val="333333"/>
          <w:shd w:val="clear" w:color="auto" w:fill="FFFFFF"/>
        </w:rPr>
        <w:t>To identify physiologically relevant firing patterns, we optically tagged VIP neurons and characteri</w:t>
      </w:r>
      <w:r>
        <w:rPr>
          <w:rFonts w:ascii="Arial" w:eastAsia="Times New Roman" w:hAnsi="Arial" w:cs="Arial"/>
          <w:color w:val="333333"/>
          <w:shd w:val="clear" w:color="auto" w:fill="FFFFFF"/>
        </w:rPr>
        <w:t xml:space="preserve">zed spontaneous firing </w:t>
      </w:r>
      <w:r w:rsidRPr="00E468B4">
        <w:rPr>
          <w:rFonts w:ascii="Arial" w:eastAsia="Times New Roman" w:hAnsi="Arial" w:cs="Arial"/>
          <w:color w:val="333333"/>
          <w:shd w:val="clear" w:color="auto" w:fill="FFFFFF"/>
        </w:rPr>
        <w:t xml:space="preserve">over three days. VIP neurons </w:t>
      </w:r>
      <w:r>
        <w:rPr>
          <w:rFonts w:ascii="Arial" w:eastAsia="Times New Roman" w:hAnsi="Arial" w:cs="Arial"/>
          <w:color w:val="333333"/>
          <w:shd w:val="clear" w:color="auto" w:fill="FFFFFF"/>
        </w:rPr>
        <w:t xml:space="preserve">had circadian rhythms in firing rate and </w:t>
      </w:r>
      <w:r w:rsidRPr="00E468B4">
        <w:rPr>
          <w:rFonts w:ascii="Arial" w:eastAsia="Times New Roman" w:hAnsi="Arial" w:cs="Arial"/>
          <w:color w:val="333333"/>
          <w:shd w:val="clear" w:color="auto" w:fill="FFFFFF"/>
        </w:rPr>
        <w:t xml:space="preserve">exhibited two classes of </w:t>
      </w:r>
      <w:r>
        <w:rPr>
          <w:rFonts w:ascii="Arial" w:eastAsia="Times New Roman" w:hAnsi="Arial" w:cs="Arial"/>
          <w:color w:val="333333"/>
          <w:shd w:val="clear" w:color="auto" w:fill="FFFFFF"/>
        </w:rPr>
        <w:t>instantaneous</w:t>
      </w:r>
      <w:r w:rsidRPr="00E468B4">
        <w:rPr>
          <w:rFonts w:ascii="Arial" w:eastAsia="Times New Roman" w:hAnsi="Arial" w:cs="Arial"/>
          <w:color w:val="333333"/>
          <w:shd w:val="clear" w:color="auto" w:fill="FFFFFF"/>
        </w:rPr>
        <w:t xml:space="preserve"> firing activity. </w:t>
      </w:r>
      <w:r>
        <w:rPr>
          <w:rFonts w:ascii="Arial" w:eastAsia="Times New Roman" w:hAnsi="Arial" w:cs="Arial"/>
          <w:color w:val="333333"/>
          <w:shd w:val="clear" w:color="auto" w:fill="FFFFFF"/>
        </w:rPr>
        <w:t xml:space="preserve">We next tested whether physiologically relevant </w:t>
      </w:r>
      <w:r w:rsidRPr="00E468B4">
        <w:rPr>
          <w:rFonts w:ascii="Arial" w:eastAsia="Times New Roman" w:hAnsi="Arial" w:cs="Arial"/>
          <w:color w:val="333333"/>
          <w:shd w:val="clear" w:color="auto" w:fill="FFFFFF"/>
        </w:rPr>
        <w:t xml:space="preserve">firing </w:t>
      </w:r>
      <w:r>
        <w:rPr>
          <w:rFonts w:ascii="Arial" w:eastAsia="Times New Roman" w:hAnsi="Arial" w:cs="Arial"/>
          <w:color w:val="333333"/>
          <w:shd w:val="clear" w:color="auto" w:fill="FFFFFF"/>
        </w:rPr>
        <w:t xml:space="preserve">affected circadian rhythms through VIP release. We found that VIP neuron stimulation with high, but not low, frequencies shifted gene expression rhythms </w:t>
      </w:r>
      <w:r w:rsidRPr="009931DD">
        <w:rPr>
          <w:rFonts w:ascii="Arial" w:eastAsia="Times New Roman" w:hAnsi="Arial" w:cs="Arial"/>
          <w:i/>
          <w:color w:val="333333"/>
          <w:shd w:val="clear" w:color="auto" w:fill="FFFFFF"/>
        </w:rPr>
        <w:t>in vitro</w:t>
      </w:r>
      <w:r>
        <w:rPr>
          <w:rFonts w:ascii="Arial" w:eastAsia="Times New Roman" w:hAnsi="Arial" w:cs="Arial"/>
          <w:color w:val="333333"/>
          <w:shd w:val="clear" w:color="auto" w:fill="FFFFFF"/>
        </w:rPr>
        <w:t xml:space="preserve"> through VIP signaling. </w:t>
      </w:r>
      <w:r w:rsidRPr="00E468B4">
        <w:rPr>
          <w:rFonts w:ascii="Arial" w:eastAsia="Times New Roman" w:hAnsi="Arial" w:cs="Arial"/>
          <w:i/>
          <w:color w:val="333333"/>
          <w:shd w:val="clear" w:color="auto" w:fill="FFFFFF"/>
        </w:rPr>
        <w:t>In vivo</w:t>
      </w:r>
      <w:r w:rsidRPr="00E468B4">
        <w:rPr>
          <w:rFonts w:ascii="Arial" w:eastAsia="Times New Roman" w:hAnsi="Arial" w:cs="Arial"/>
          <w:color w:val="333333"/>
          <w:shd w:val="clear" w:color="auto" w:fill="FFFFFF"/>
        </w:rPr>
        <w:t>, high frequency</w:t>
      </w:r>
      <w:r>
        <w:rPr>
          <w:rFonts w:ascii="Arial" w:eastAsia="Times New Roman" w:hAnsi="Arial" w:cs="Arial"/>
          <w:color w:val="333333"/>
          <w:shd w:val="clear" w:color="auto" w:fill="FFFFFF"/>
        </w:rPr>
        <w:t xml:space="preserve"> VIP neuron</w:t>
      </w:r>
      <w:r w:rsidRPr="00E468B4">
        <w:rPr>
          <w:rFonts w:ascii="Arial" w:eastAsia="Times New Roman" w:hAnsi="Arial" w:cs="Arial"/>
          <w:color w:val="333333"/>
          <w:shd w:val="clear" w:color="auto" w:fill="FFFFFF"/>
        </w:rPr>
        <w:t xml:space="preserve"> activation rapidly entraine</w:t>
      </w:r>
      <w:r>
        <w:rPr>
          <w:rFonts w:ascii="Arial" w:eastAsia="Times New Roman" w:hAnsi="Arial" w:cs="Arial"/>
          <w:color w:val="333333"/>
          <w:shd w:val="clear" w:color="auto" w:fill="FFFFFF"/>
        </w:rPr>
        <w:t xml:space="preserve">d circadian locomotor rhythms. Thus, VIP neurons communicate daily cues through high frequency firing and VIP release to entrain molecular and behavioral circadian rhythms.  </w:t>
      </w:r>
    </w:p>
    <w:p w14:paraId="7B4F202B" w14:textId="77777777" w:rsidR="000B1D7F" w:rsidRDefault="000B1D7F" w:rsidP="000B1D7F">
      <w:pPr>
        <w:jc w:val="both"/>
        <w:rPr>
          <w:rFonts w:ascii="Arial" w:eastAsia="Times New Roman" w:hAnsi="Arial" w:cs="Arial"/>
          <w:color w:val="333333"/>
          <w:shd w:val="clear" w:color="auto" w:fill="FFFFFF"/>
        </w:rPr>
      </w:pPr>
    </w:p>
    <w:p w14:paraId="25921798" w14:textId="77777777" w:rsidR="000B1D7F" w:rsidRDefault="000B1D7F" w:rsidP="000B1D7F">
      <w:pPr>
        <w:jc w:val="both"/>
        <w:rPr>
          <w:rFonts w:ascii="Arial" w:eastAsia="Times New Roman" w:hAnsi="Arial" w:cs="Arial"/>
          <w:color w:val="333333"/>
          <w:shd w:val="clear" w:color="auto" w:fill="FFFFFF"/>
        </w:rPr>
      </w:pPr>
      <w:r>
        <w:rPr>
          <w:rFonts w:ascii="Arial" w:eastAsia="Times New Roman" w:hAnsi="Arial" w:cs="Arial"/>
          <w:color w:val="333333"/>
          <w:shd w:val="clear" w:color="auto" w:fill="FFFFFF"/>
        </w:rPr>
        <w:t>Highlights</w:t>
      </w:r>
    </w:p>
    <w:p w14:paraId="709FF35D" w14:textId="77777777" w:rsidR="000B1D7F" w:rsidRDefault="000B1D7F" w:rsidP="000B1D7F">
      <w:pPr>
        <w:pStyle w:val="ListParagraph"/>
        <w:numPr>
          <w:ilvl w:val="0"/>
          <w:numId w:val="8"/>
        </w:numPr>
        <w:jc w:val="both"/>
        <w:rPr>
          <w:rFonts w:ascii="Arial" w:eastAsia="Times New Roman" w:hAnsi="Arial" w:cs="Arial"/>
          <w:color w:val="333333"/>
          <w:shd w:val="clear" w:color="auto" w:fill="FFFFFF"/>
        </w:rPr>
      </w:pPr>
      <w:r>
        <w:rPr>
          <w:rFonts w:ascii="Arial" w:eastAsia="Times New Roman" w:hAnsi="Arial" w:cs="Arial"/>
          <w:color w:val="333333"/>
          <w:shd w:val="clear" w:color="auto" w:fill="FFFFFF"/>
        </w:rPr>
        <w:t>Mazuski et al. characterized two distinct classes (tonic and irregular) of firing activity from VIP SCN neurons.</w:t>
      </w:r>
    </w:p>
    <w:p w14:paraId="43482C1F" w14:textId="77777777" w:rsidR="000B1D7F" w:rsidRDefault="000B1D7F" w:rsidP="000B1D7F">
      <w:pPr>
        <w:pStyle w:val="ListParagraph"/>
        <w:numPr>
          <w:ilvl w:val="0"/>
          <w:numId w:val="8"/>
        </w:numPr>
        <w:jc w:val="both"/>
        <w:rPr>
          <w:rFonts w:ascii="Arial" w:eastAsia="Times New Roman" w:hAnsi="Arial" w:cs="Arial"/>
          <w:color w:val="333333"/>
          <w:shd w:val="clear" w:color="auto" w:fill="FFFFFF"/>
        </w:rPr>
      </w:pPr>
      <w:r>
        <w:rPr>
          <w:rFonts w:ascii="Arial" w:eastAsia="Times New Roman" w:hAnsi="Arial" w:cs="Arial"/>
          <w:color w:val="333333"/>
          <w:shd w:val="clear" w:color="auto" w:fill="FFFFFF"/>
        </w:rPr>
        <w:t>SCN neurons cluster into classes with distinct firing patterns consistent over multiple days</w:t>
      </w:r>
    </w:p>
    <w:p w14:paraId="42D18C7C" w14:textId="77777777" w:rsidR="000B1D7F" w:rsidRDefault="000B1D7F" w:rsidP="000B1D7F">
      <w:pPr>
        <w:pStyle w:val="ListParagraph"/>
        <w:numPr>
          <w:ilvl w:val="0"/>
          <w:numId w:val="8"/>
        </w:numPr>
        <w:jc w:val="both"/>
        <w:rPr>
          <w:rFonts w:ascii="Arial" w:eastAsia="Times New Roman" w:hAnsi="Arial" w:cs="Arial"/>
          <w:color w:val="333333"/>
          <w:shd w:val="clear" w:color="auto" w:fill="FFFFFF"/>
        </w:rPr>
      </w:pPr>
      <w:r>
        <w:rPr>
          <w:rFonts w:ascii="Arial" w:eastAsia="Times New Roman" w:hAnsi="Arial" w:cs="Arial"/>
          <w:color w:val="333333"/>
          <w:shd w:val="clear" w:color="auto" w:fill="FFFFFF"/>
        </w:rPr>
        <w:t>Stimulation of VIP SCN neurons at high physiologically relevant frequencies phase shifts whole-SCN circadian rhythms in gene expression. These effects are blocked with VIP antagonists.</w:t>
      </w:r>
    </w:p>
    <w:p w14:paraId="7C07481C" w14:textId="77777777" w:rsidR="000B1D7F" w:rsidRPr="009931DD" w:rsidRDefault="000B1D7F" w:rsidP="000B1D7F">
      <w:pPr>
        <w:pStyle w:val="ListParagraph"/>
        <w:numPr>
          <w:ilvl w:val="0"/>
          <w:numId w:val="8"/>
        </w:numPr>
        <w:jc w:val="both"/>
        <w:rPr>
          <w:rFonts w:ascii="Arial" w:eastAsia="Times New Roman" w:hAnsi="Arial" w:cs="Arial"/>
          <w:color w:val="333333"/>
          <w:shd w:val="clear" w:color="auto" w:fill="FFFFFF"/>
        </w:rPr>
      </w:pPr>
      <w:r>
        <w:rPr>
          <w:rFonts w:ascii="Arial" w:eastAsia="Times New Roman" w:hAnsi="Arial" w:cs="Arial"/>
          <w:color w:val="333333"/>
          <w:shd w:val="clear" w:color="auto" w:fill="FFFFFF"/>
        </w:rPr>
        <w:t>High frequency firing of VIP SCN neurons entrains circadian rhythms in locomotor behavior in a frequency- and time-dependent manner solely through phase delays.</w:t>
      </w:r>
    </w:p>
    <w:p w14:paraId="3E665CEC" w14:textId="77777777" w:rsidR="000B1D7F" w:rsidRPr="00E468B4" w:rsidRDefault="000B1D7F" w:rsidP="000B1D7F">
      <w:pPr>
        <w:rPr>
          <w:rFonts w:ascii="Arial" w:hAnsi="Arial" w:cs="Arial"/>
          <w:b/>
        </w:rPr>
      </w:pPr>
      <w:r w:rsidRPr="00E468B4">
        <w:rPr>
          <w:rFonts w:ascii="Arial" w:hAnsi="Arial" w:cs="Arial"/>
          <w:b/>
        </w:rPr>
        <w:br w:type="page"/>
      </w:r>
    </w:p>
    <w:p w14:paraId="7807A239" w14:textId="77777777" w:rsidR="000B1D7F" w:rsidRPr="00E468B4" w:rsidRDefault="000B1D7F" w:rsidP="000B1D7F">
      <w:pPr>
        <w:jc w:val="both"/>
        <w:rPr>
          <w:rFonts w:ascii="Arial" w:hAnsi="Arial" w:cs="Arial"/>
          <w:b/>
          <w:sz w:val="28"/>
        </w:rPr>
      </w:pPr>
      <w:r w:rsidRPr="00E468B4">
        <w:rPr>
          <w:rFonts w:ascii="Arial" w:hAnsi="Arial" w:cs="Arial"/>
          <w:b/>
          <w:sz w:val="28"/>
        </w:rPr>
        <w:lastRenderedPageBreak/>
        <w:t>Introduction</w:t>
      </w:r>
    </w:p>
    <w:p w14:paraId="57E75267" w14:textId="77777777" w:rsidR="000B1D7F" w:rsidRPr="00E468B4" w:rsidRDefault="000B1D7F" w:rsidP="000B1D7F">
      <w:pPr>
        <w:jc w:val="both"/>
        <w:rPr>
          <w:rFonts w:ascii="Arial" w:hAnsi="Arial" w:cs="Arial"/>
          <w:b/>
        </w:rPr>
      </w:pPr>
    </w:p>
    <w:p w14:paraId="60511042" w14:textId="77777777" w:rsidR="000B1D7F" w:rsidRPr="00E468B4" w:rsidRDefault="000B1D7F" w:rsidP="000B1D7F">
      <w:pPr>
        <w:jc w:val="both"/>
        <w:rPr>
          <w:rFonts w:ascii="Arial" w:hAnsi="Arial" w:cs="Arial"/>
        </w:rPr>
      </w:pPr>
      <w:r w:rsidRPr="00E468B4">
        <w:rPr>
          <w:rFonts w:ascii="Arial" w:hAnsi="Arial" w:cs="Arial"/>
        </w:rPr>
        <w:t xml:space="preserve">Circadian rhythms are a ubiquitous adaptation to the 24-h daily cycle on Earth. Found in organisms as disparate as </w:t>
      </w:r>
      <w:r w:rsidRPr="00E468B4">
        <w:rPr>
          <w:rFonts w:ascii="Arial" w:hAnsi="Arial" w:cs="Arial"/>
          <w:i/>
        </w:rPr>
        <w:t>Arabidopsis</w:t>
      </w:r>
      <w:r w:rsidRPr="00E468B4">
        <w:rPr>
          <w:rFonts w:ascii="Arial" w:hAnsi="Arial" w:cs="Arial"/>
        </w:rPr>
        <w:t xml:space="preserve">, </w:t>
      </w:r>
      <w:r w:rsidRPr="00E468B4">
        <w:rPr>
          <w:rFonts w:ascii="Arial" w:hAnsi="Arial" w:cs="Arial"/>
          <w:i/>
        </w:rPr>
        <w:t>Drosophila</w:t>
      </w:r>
      <w:r w:rsidRPr="00E468B4">
        <w:rPr>
          <w:rFonts w:ascii="Arial" w:hAnsi="Arial" w:cs="Arial"/>
        </w:rPr>
        <w:t xml:space="preserve">, </w:t>
      </w:r>
      <w:proofErr w:type="spellStart"/>
      <w:r w:rsidRPr="00E468B4">
        <w:rPr>
          <w:rFonts w:ascii="Arial" w:hAnsi="Arial" w:cs="Arial"/>
          <w:bCs/>
          <w:i/>
          <w:iCs/>
          <w:color w:val="000000"/>
          <w:shd w:val="clear" w:color="auto" w:fill="FFFFFF"/>
        </w:rPr>
        <w:t>Synechococcus</w:t>
      </w:r>
      <w:proofErr w:type="spellEnd"/>
      <w:r w:rsidRPr="00E468B4">
        <w:rPr>
          <w:rFonts w:ascii="Arial" w:hAnsi="Arial" w:cs="Arial"/>
        </w:rPr>
        <w:t>, and humans, these daily oscillations occur at molecular, cellular and systems levels, ultimately entraining an organism to environmental cycles</w:t>
      </w:r>
      <w:r w:rsidRPr="00E468B4">
        <w:rPr>
          <w:rFonts w:ascii="Arial" w:hAnsi="Arial" w:cs="Arial"/>
        </w:rPr>
        <w:fldChar w:fldCharType="begin">
          <w:fldData xml:space="preserve">PEVuZE5vdGU+PENpdGU+PEF1dGhvcj5EdW5sYXA8L0F1dGhvcj48WWVhcj4xOTk5PC9ZZWFyPjxS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PEVuZE5vdGU+PENpdGU+PEF1dGhvcj5EdW5sYXA8L0F1dGhvcj48WWVhcj4xOTk5PC9ZZWFyPjxS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(Dunlap, 1999)</w:t>
      </w:r>
      <w:r w:rsidRPr="00E468B4">
        <w:rPr>
          <w:rFonts w:ascii="Arial" w:hAnsi="Arial" w:cs="Arial"/>
        </w:rPr>
        <w:fldChar w:fldCharType="end"/>
      </w:r>
      <w:r w:rsidRPr="00E468B4">
        <w:rPr>
          <w:rFonts w:ascii="Arial" w:hAnsi="Arial" w:cs="Arial"/>
        </w:rPr>
        <w:t>. Dysregulation in the circadian system, also known as chronodisruption, is associated with a variety of physiological maladies in humans including diabetes, cancer, insomnia, and affective disorders</w:t>
      </w:r>
      <w:r w:rsidRPr="00E468B4">
        <w:rPr>
          <w:rFonts w:ascii="Arial" w:hAnsi="Arial" w:cs="Arial"/>
        </w:rPr>
        <w:fldChar w:fldCharType="begin">
          <w:fldData xml:space="preserve">PEVuZE5vdGU+PENpdGU+PEF1dGhvcj5WYW4gU29tZXJlbjwvQXV0aG9yPjxZZWFyPjIwMDA8L1ll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=
</w:fldData>
        </w:fldChar>
      </w:r>
      <w:r>
        <w:rPr>
          <w:rFonts w:ascii="Arial" w:hAnsi="Arial" w:cs="Arial"/>
        </w:rPr>
        <w:instrText xml:space="preserve"> ADDIN EN.CITE </w:instrText>
      </w:r>
      <w:r>
        <w:rPr>
          <w:rFonts w:ascii="Arial" w:hAnsi="Arial" w:cs="Arial"/>
        </w:rPr>
        <w:fldChar w:fldCharType="begin">
          <w:fldData xml:space="preserve">PEVuZE5vdGU+PENpdGU+PEF1dGhvcj5WYW4gU29tZXJlbjwvQXV0aG9yPjxZZWFyPjIwMDA8L1ll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=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(Van Someren, 2000, Musiek et al., 2013, McClung, 2011)</w:t>
      </w:r>
      <w:r w:rsidRPr="00E468B4">
        <w:rPr>
          <w:rFonts w:ascii="Arial" w:hAnsi="Arial" w:cs="Arial"/>
        </w:rPr>
        <w:fldChar w:fldCharType="end"/>
      </w:r>
      <w:r w:rsidRPr="00E468B4">
        <w:rPr>
          <w:rFonts w:ascii="Arial" w:hAnsi="Arial" w:cs="Arial"/>
        </w:rPr>
        <w:t>. Understanding how cellular circadian oscillators integrate environmental signals, communicate with each other, and entrain to their environment is key to preventing and treating chronodisruption.</w:t>
      </w:r>
    </w:p>
    <w:p w14:paraId="20E9A1D3" w14:textId="77777777" w:rsidR="000B1D7F" w:rsidRPr="00E468B4" w:rsidRDefault="000B1D7F" w:rsidP="000B1D7F">
      <w:pPr>
        <w:jc w:val="both"/>
        <w:rPr>
          <w:rFonts w:ascii="Arial" w:hAnsi="Arial" w:cs="Arial"/>
        </w:rPr>
      </w:pPr>
    </w:p>
    <w:p w14:paraId="3DF1DA11" w14:textId="77777777" w:rsidR="000B1D7F" w:rsidRDefault="000B1D7F" w:rsidP="000B1D7F">
      <w:pPr>
        <w:jc w:val="both"/>
        <w:rPr>
          <w:rFonts w:ascii="Arial" w:hAnsi="Arial" w:cs="Arial"/>
        </w:rPr>
      </w:pPr>
      <w:r w:rsidRPr="00E468B4">
        <w:rPr>
          <w:rFonts w:ascii="Arial" w:hAnsi="Arial" w:cs="Arial"/>
        </w:rPr>
        <w:t>The suprachiasmatic nucleus (SCN) is a master circadian pacemaker, which detects local light input through retinal release of glutamate and PACAP</w:t>
      </w:r>
      <w:r w:rsidRPr="00E468B4">
        <w:rPr>
          <w:rFonts w:ascii="Arial" w:hAnsi="Arial" w:cs="Arial"/>
        </w:rPr>
        <w:fldChar w:fldCharType="begin">
          <w:fldData xml:space="preserve">PEVuZE5vdGU+PENpdGU+PEF1dGhvcj5FYXN0bWFuPC9BdXRob3I+PFllYXI+MTk4NDwvWWVhcj48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PEVuZE5vdGU+PENpdGU+PEF1dGhvcj5FYXN0bWFuPC9BdXRob3I+PFllYXI+MTk4NDwvWWVhcj48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(Eastman et al., 1984, Ding et al., 1997, Harrington et al., 1999, Hannibal et al., 2000)</w:t>
      </w:r>
      <w:r w:rsidRPr="00E468B4">
        <w:rPr>
          <w:rFonts w:ascii="Arial" w:hAnsi="Arial" w:cs="Arial"/>
        </w:rPr>
        <w:fldChar w:fldCharType="end"/>
      </w:r>
      <w:r w:rsidRPr="00E468B4">
        <w:rPr>
          <w:rFonts w:ascii="Arial" w:hAnsi="Arial" w:cs="Arial"/>
        </w:rPr>
        <w:t xml:space="preserve">. Located in the ventral hypothalamus, the approximately 20,000 </w:t>
      </w:r>
      <w:proofErr w:type="spellStart"/>
      <w:r w:rsidRPr="00E468B4">
        <w:rPr>
          <w:rFonts w:ascii="Arial" w:hAnsi="Arial" w:cs="Arial"/>
        </w:rPr>
        <w:t>GABAergic</w:t>
      </w:r>
      <w:proofErr w:type="spellEnd"/>
      <w:r w:rsidRPr="00E468B4">
        <w:rPr>
          <w:rFonts w:ascii="Arial" w:hAnsi="Arial" w:cs="Arial"/>
        </w:rPr>
        <w:t xml:space="preserve"> neurons comprising the SCN are unique in that many express self-sustained and spontaneously synchronizing circadian rhythms in firing activity and gene expression</w:t>
      </w:r>
      <w:r w:rsidRPr="00E468B4">
        <w:rPr>
          <w:rFonts w:ascii="Arial" w:hAnsi="Arial" w:cs="Arial"/>
        </w:rPr>
        <w:fldChar w:fldCharType="begin">
          <w:fldData xml:space="preserve">PEVuZE5vdGU+PENpdGU+PEF1dGhvcj5DYXNzb25lPC9BdXRob3I+PFllYXI+MTk5MzwvWWVhcj48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PEVuZE5vdGU+PENpdGU+PEF1dGhvcj5DYXNzb25lPC9BdXRob3I+PFllYXI+MTk5MzwvWWVhcj48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(Cassone et al., 1993, Reppert and Weaver, 2002, Welsh et al., 1995)</w:t>
      </w:r>
      <w:r w:rsidRPr="00E468B4">
        <w:rPr>
          <w:rFonts w:ascii="Arial" w:hAnsi="Arial" w:cs="Arial"/>
        </w:rPr>
        <w:fldChar w:fldCharType="end"/>
      </w:r>
      <w:r w:rsidRPr="00E468B4">
        <w:rPr>
          <w:rFonts w:ascii="Arial" w:hAnsi="Arial" w:cs="Arial"/>
        </w:rPr>
        <w:t xml:space="preserve">. These rhythms are maintained through a near-24 h transcription-translation feedback loop of core clock genes including </w:t>
      </w:r>
      <w:r w:rsidRPr="00E468B4">
        <w:rPr>
          <w:rFonts w:ascii="Arial" w:hAnsi="Arial" w:cs="Arial"/>
          <w:i/>
        </w:rPr>
        <w:t>Bmal1</w:t>
      </w:r>
      <w:r w:rsidRPr="00E468B4">
        <w:rPr>
          <w:rFonts w:ascii="Arial" w:hAnsi="Arial" w:cs="Arial"/>
        </w:rPr>
        <w:t xml:space="preserve">, </w:t>
      </w:r>
      <w:r w:rsidRPr="00E468B4">
        <w:rPr>
          <w:rFonts w:ascii="Arial" w:hAnsi="Arial" w:cs="Arial"/>
          <w:i/>
        </w:rPr>
        <w:t>Clock</w:t>
      </w:r>
      <w:r w:rsidRPr="00E468B4">
        <w:rPr>
          <w:rFonts w:ascii="Arial" w:hAnsi="Arial" w:cs="Arial"/>
        </w:rPr>
        <w:t xml:space="preserve">, </w:t>
      </w:r>
      <w:r w:rsidRPr="00E468B4">
        <w:rPr>
          <w:rFonts w:ascii="Arial" w:hAnsi="Arial" w:cs="Arial"/>
          <w:i/>
        </w:rPr>
        <w:t>Period1 and 2 (Per1 and 2)</w:t>
      </w:r>
      <w:r w:rsidRPr="00E468B4">
        <w:rPr>
          <w:rFonts w:ascii="Arial" w:hAnsi="Arial" w:cs="Arial"/>
        </w:rPr>
        <w:t>,</w:t>
      </w:r>
      <w:r w:rsidRPr="00E468B4">
        <w:rPr>
          <w:rFonts w:ascii="Arial" w:hAnsi="Arial" w:cs="Arial"/>
          <w:i/>
        </w:rPr>
        <w:t xml:space="preserve"> </w:t>
      </w:r>
      <w:r w:rsidRPr="00E468B4">
        <w:rPr>
          <w:rFonts w:ascii="Arial" w:hAnsi="Arial" w:cs="Arial"/>
        </w:rPr>
        <w:t xml:space="preserve">and </w:t>
      </w:r>
      <w:r w:rsidRPr="00E468B4">
        <w:rPr>
          <w:rFonts w:ascii="Arial" w:hAnsi="Arial" w:cs="Arial"/>
          <w:i/>
        </w:rPr>
        <w:t>Cryptochrome1 and 2</w:t>
      </w:r>
      <w:r w:rsidRPr="00E468B4">
        <w:rPr>
          <w:rFonts w:ascii="Arial" w:hAnsi="Arial" w:cs="Arial"/>
        </w:rPr>
        <w:fldChar w:fldCharType="begin">
          <w:fldData xml:space="preserve">PEVuZE5vdGU+PENpdGU+PEF1dGhvcj5LbzwvQXV0aG9yPjxZZWFyPjIwMDY8L1llYXI+PFJlY051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</w:fldData>
        </w:fldChar>
      </w:r>
      <w:r>
        <w:rPr>
          <w:rFonts w:ascii="Arial" w:hAnsi="Arial" w:cs="Arial"/>
        </w:rPr>
        <w:instrText xml:space="preserve"> ADDIN EN.CITE </w:instrText>
      </w:r>
      <w:r>
        <w:rPr>
          <w:rFonts w:ascii="Arial" w:hAnsi="Arial" w:cs="Arial"/>
        </w:rPr>
        <w:fldChar w:fldCharType="begin">
          <w:fldData xml:space="preserve">PEVuZE5vdGU+PENpdGU+PEF1dGhvcj5LbzwvQXV0aG9yPjxZZWFyPjIwMDY8L1llYXI+PFJlY051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(Ko and Takahashi, 2006, Okamura et al., 2002)</w:t>
      </w:r>
      <w:r w:rsidRPr="00E468B4">
        <w:rPr>
          <w:rFonts w:ascii="Arial" w:hAnsi="Arial" w:cs="Arial"/>
        </w:rPr>
        <w:fldChar w:fldCharType="end"/>
      </w:r>
      <w:r w:rsidRPr="00E468B4">
        <w:rPr>
          <w:rFonts w:ascii="Arial" w:hAnsi="Arial" w:cs="Arial"/>
        </w:rPr>
        <w:t xml:space="preserve">. Recently, researchers have shown that electrical stimulation of all SCN neurons was sufficient to phase shift and entrain circadian rhythms </w:t>
      </w:r>
      <w:r>
        <w:rPr>
          <w:rFonts w:ascii="Arial" w:hAnsi="Arial" w:cs="Arial"/>
        </w:rPr>
        <w:t xml:space="preserve">in gene expression </w:t>
      </w:r>
      <w:r w:rsidRPr="00E468B4">
        <w:rPr>
          <w:rFonts w:ascii="Arial" w:hAnsi="Arial" w:cs="Arial"/>
        </w:rPr>
        <w:t>and behavior</w:t>
      </w:r>
      <w:r w:rsidRPr="00E468B4">
        <w:rPr>
          <w:rFonts w:ascii="Arial" w:hAnsi="Arial" w:cs="Arial"/>
        </w:rPr>
        <w:fldChar w:fldCharType="begin"/>
      </w:r>
      <w:r>
        <w:rPr>
          <w:rFonts w:ascii="Arial" w:hAnsi="Arial" w:cs="Arial"/>
        </w:rPr>
        <w:instrText xml:space="preserve"> ADDIN EN.CITE &lt;EndNote&gt;&lt;Cite&gt;&lt;Author&gt;Jones&lt;/Author&gt;&lt;Year&gt;2015&lt;/Year&gt;&lt;RecNum&gt;5629&lt;/RecNum&gt;&lt;DisplayText&gt;(Jones et al., 2015)&lt;/DisplayText&gt;&lt;record&gt;&lt;rec-number&gt;5629&lt;/rec-number&gt;&lt;foreign-keys&gt;&lt;key app="EN" db-id="edvt9fawcrffekex5dapswzett2p20w2pspa" timestamp="1489550033"&gt;5629&lt;/key&gt;&lt;/foreign-keys&gt;&lt;ref-type name="Journal Article"&gt;17&lt;/ref-type&gt;&lt;contributors&gt;&lt;authors&gt;&lt;author&gt;Jones, Jeff R.&lt;/author&gt;&lt;author&gt;Tackenberg, Michael C.&lt;/author&gt;&lt;author&gt;McMahon, Douglas G.&lt;/author&gt;&lt;/authors&gt;&lt;/contributors&gt;&lt;titles&gt;&lt;title&gt;Manipulating circadian clock neuron firing rate resets molecular circadian rhythms and behavior&lt;/title&gt;&lt;secondary-title&gt;Nature neuroscience&lt;/secondary-title&gt;&lt;/titles&gt;&lt;periodical&gt;&lt;full-title&gt;Nature neuroscience&lt;/full-title&gt;&lt;/periodical&gt;&lt;pages&gt;373-375&lt;/pages&gt;&lt;volume&gt;18&lt;/volume&gt;&lt;number&gt;3&lt;/number&gt;&lt;dates&gt;&lt;year&gt;2015&lt;/year&gt;&lt;/dates&gt;&lt;isbn&gt;1097-6256&lt;/isbn&gt;&lt;urls&gt;&lt;related-urls&gt;&lt;url&gt;https://www.ncbi.nlm.nih.gov/pmc/articles/PMC4502919/pdf/nihms-654059.pdf&lt;/url&gt;&lt;/related-urls&gt;&lt;/urls&gt;&lt;/record&gt;&lt;/Cite&gt;&lt;/EndNote&gt;</w:instrText>
      </w:r>
      <w:r w:rsidRPr="00E468B4">
        <w:rPr>
          <w:rFonts w:ascii="Arial" w:hAnsi="Arial" w:cs="Arial"/>
        </w:rPr>
        <w:fldChar w:fldCharType="separate"/>
      </w:r>
      <w:r>
        <w:rPr>
          <w:rFonts w:ascii="Arial" w:hAnsi="Arial" w:cs="Arial"/>
          <w:noProof/>
        </w:rPr>
        <w:t>(Jones et al., 2015)</w:t>
      </w:r>
      <w:r w:rsidRPr="00E468B4">
        <w:rPr>
          <w:rFonts w:ascii="Arial" w:hAnsi="Arial" w:cs="Arial"/>
        </w:rPr>
        <w:fldChar w:fldCharType="end"/>
      </w:r>
      <w:r w:rsidRPr="00E468B4">
        <w:rPr>
          <w:rFonts w:ascii="Arial" w:hAnsi="Arial" w:cs="Arial"/>
        </w:rPr>
        <w:t xml:space="preserve">. </w:t>
      </w:r>
      <w:r>
        <w:rPr>
          <w:rFonts w:ascii="Arial" w:hAnsi="Arial" w:cs="Arial"/>
        </w:rPr>
        <w:t xml:space="preserve">However, it is poorly understood how firing activity and neurotransmission from specific cell types within the SCN contribute to entrainment. </w:t>
      </w:r>
    </w:p>
    <w:p w14:paraId="0247A3C8" w14:textId="77777777" w:rsidR="000B1D7F" w:rsidRPr="00E468B4" w:rsidRDefault="000B1D7F" w:rsidP="000B1D7F">
      <w:pPr>
        <w:jc w:val="both"/>
        <w:rPr>
          <w:rFonts w:ascii="Arial" w:hAnsi="Arial" w:cs="Arial"/>
        </w:rPr>
      </w:pPr>
    </w:p>
    <w:p w14:paraId="1162EED3" w14:textId="77777777" w:rsidR="000B1D7F" w:rsidRDefault="000B1D7F" w:rsidP="000B1D7F">
      <w:pPr>
        <w:jc w:val="both"/>
        <w:rPr>
          <w:ins w:id="0" w:author="Cristina Mazuski" w:date="2017-09-04T14:14:00Z"/>
          <w:rFonts w:ascii="Arial" w:hAnsi="Arial" w:cs="Arial"/>
        </w:rPr>
      </w:pPr>
      <w:r w:rsidRPr="00E468B4">
        <w:rPr>
          <w:rFonts w:ascii="Arial" w:hAnsi="Arial" w:cs="Arial"/>
        </w:rPr>
        <w:t xml:space="preserve">Although uniformly </w:t>
      </w:r>
      <w:proofErr w:type="spellStart"/>
      <w:r w:rsidRPr="00E468B4">
        <w:rPr>
          <w:rFonts w:ascii="Arial" w:hAnsi="Arial" w:cs="Arial"/>
        </w:rPr>
        <w:t>GABAergic</w:t>
      </w:r>
      <w:proofErr w:type="spellEnd"/>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&lt;EndNote&gt;&lt;Cite&gt;&lt;Author&gt;Moore&lt;/Author&gt;&lt;Year&gt;1993&lt;/Year&gt;&lt;RecNum&gt;2955&lt;/RecNum&gt;&lt;DisplayText&gt;(Moore and Speh, 1993)&lt;/DisplayText&gt;&lt;record&gt;&lt;rec-number&gt;2955&lt;/rec-number&gt;&lt;foreign-keys&gt;&lt;key app="EN" db-id="edvt9fawcrffekex5dapswzett2p20w2pspa" timestamp="1417817598"&gt;2955&lt;/key&gt;&lt;/foreign-keys&gt;&lt;ref-type name="Journal Article"&gt;17&lt;/ref-type&gt;&lt;contributors&gt;&lt;authors&gt;&lt;author&gt;Moore, R. Y.&lt;/author&gt;&lt;author&gt;Speh, J. C.&lt;/author&gt;&lt;/authors&gt;&lt;/contributors&gt;&lt;auth-address&gt;Department of Psychiatry, University of Pittsburgh, PA 15261.&lt;/auth-address&gt;&lt;titles&gt;&lt;title&gt;GABA is the principal neurotransmitter of the circadian system&lt;/title&gt;&lt;secondary-title&gt;Neuroscience letters&lt;/secondary-title&gt;&lt;/titles&gt;&lt;periodical&gt;&lt;full-title&gt;Neuroscience Letters&lt;/full-title&gt;&lt;/periodical&gt;&lt;pages&gt;112-116&lt;/pages&gt;&lt;volume&gt;150&lt;/volume&gt;&lt;number&gt;1&lt;/number&gt;&lt;dates&gt;&lt;year&gt;1993&lt;/year&gt;&lt;/dates&gt;&lt;isbn&gt;0304-3940&lt;/isbn&gt;&lt;urls&gt;&lt;related-urls&gt;&lt;url&gt;http://dx.doi.org/10.1016/0304-3940(93)90120-A&lt;/url&gt;&lt;/related-urls&gt;&lt;pdf-urls&gt;&lt;url&gt;/Users/Tolkien/Documents/ReadCube Media/Neurosci Lett 1993 Moore RY.pdf&lt;/url&gt;&lt;/pdf-urls&gt;&lt;/urls&gt;&lt;electronic-resource-num&gt;10.1016/0304-3940(93)90120-A&lt;/electronic-resource-num&gt;&lt;remote-database-name&gt;READCUBE&lt;/remote-database-name&gt;&lt;/record&gt;&lt;/Cite&gt;&lt;/EndNote&gt;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(Moore and Speh, 1993)</w:t>
      </w:r>
      <w:r w:rsidRPr="00E468B4">
        <w:rPr>
          <w:rFonts w:ascii="Arial" w:hAnsi="Arial" w:cs="Arial"/>
        </w:rPr>
        <w:fldChar w:fldCharType="end"/>
      </w:r>
      <w:r w:rsidRPr="00E468B4">
        <w:rPr>
          <w:rFonts w:ascii="Arial" w:hAnsi="Arial" w:cs="Arial"/>
        </w:rPr>
        <w:t>, SCN neurons vary significantly in their neuropeptide content</w:t>
      </w:r>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&lt;EndNote&gt;&lt;Cite&gt;&lt;Author&gt;Abrahamson&lt;/Author&gt;&lt;Year&gt;2001&lt;/Year&gt;&lt;RecNum&gt;378&lt;/RecNum&gt;&lt;DisplayText&gt;(Abrahamson and Moore, 2001)&lt;/DisplayText&gt;&lt;record&gt;&lt;rec-number&gt;378&lt;/rec-number&gt;&lt;foreign-keys&gt;&lt;key app="EN" db-id="edvt9fawcrffekex5dapswzett2p20w2pspa" timestamp="1396560403"&gt;378&lt;/key&gt;&lt;key app="ENWeb" db-id="UgEtEgrYEugAAHKM7so"&gt;2832&lt;/key&gt;&lt;/foreign-keys&gt;&lt;ref-type name="Journal Article"&gt;17&lt;/ref-type&gt;&lt;contributors&gt;&lt;authors&gt;&lt;author&gt;Abrahamson, E E&lt;/author&gt;&lt;author&gt;Moore, R Y&lt;/author&gt;&lt;/authors&gt;&lt;/contributors&gt;&lt;titles&gt;&lt;title&gt;Suprachiasmatic nucleus in the mouse: retinal innervation, intrinsic organization and efferent projections&lt;/title&gt;&lt;secondary-title&gt;Brain Research&lt;/secondary-title&gt;&lt;/titles&gt;&lt;periodical&gt;&lt;full-title&gt;Brain Research&lt;/full-title&gt;&lt;/periodical&gt;&lt;pages&gt;172-191&lt;/pages&gt;&lt;volume&gt;916&lt;/volume&gt;&lt;dates&gt;&lt;year&gt;2001&lt;/year&gt;&lt;/dates&gt;&lt;urls&gt;&lt;/urls&gt;&lt;research-notes&gt;UI - 21481430&amp;#xD;NOT IN FILE&lt;/research-notes&gt;&lt;/record&gt;&lt;/Cite&gt;&lt;/EndNote&gt;</w:instrText>
      </w:r>
      <w:r w:rsidRPr="00E468B4">
        <w:rPr>
          <w:rFonts w:ascii="Arial" w:hAnsi="Arial" w:cs="Arial"/>
        </w:rPr>
        <w:fldChar w:fldCharType="separate"/>
      </w:r>
      <w:r>
        <w:rPr>
          <w:rFonts w:ascii="Arial" w:hAnsi="Arial" w:cs="Arial"/>
          <w:noProof/>
        </w:rPr>
        <w:t>(Abrahamson and Moore, 2001)</w:t>
      </w:r>
      <w:r w:rsidRPr="00E468B4">
        <w:rPr>
          <w:rFonts w:ascii="Arial" w:hAnsi="Arial" w:cs="Arial"/>
        </w:rPr>
        <w:fldChar w:fldCharType="end"/>
      </w:r>
      <w:r w:rsidRPr="00E468B4">
        <w:rPr>
          <w:rFonts w:ascii="Arial" w:hAnsi="Arial" w:cs="Arial"/>
        </w:rPr>
        <w:t>.  One anatomically and functionally distinct class of neurons expresses vasoactive intestinal polypeptide (VIP). Though neurons expressing VIP only make up approximately 10% of SCN neurons</w:t>
      </w:r>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&lt;EndNote&gt;&lt;Cite&gt;&lt;Author&gt;Abrahamson&lt;/Author&gt;&lt;Year&gt;2001&lt;/Year&gt;&lt;RecNum&gt;378&lt;/RecNum&gt;&lt;DisplayText&gt;(Abrahamson and Moore, 2001)&lt;/DisplayText&gt;&lt;record&gt;&lt;rec-number&gt;378&lt;/rec-number&gt;&lt;foreign-keys&gt;&lt;key app="EN" db-id="edvt9fawcrffekex5dapswzett2p20w2pspa" timestamp="1396560403"&gt;378&lt;/key&gt;&lt;key app="ENWeb" db-id="UgEtEgrYEugAAHKM7so"&gt;2832&lt;/key&gt;&lt;/foreign-keys&gt;&lt;ref-type name="Journal Article"&gt;17&lt;/ref-type&gt;&lt;contributors&gt;&lt;authors&gt;&lt;author&gt;Abrahamson, E E&lt;/author&gt;&lt;author&gt;Moore, R Y&lt;/author&gt;&lt;/authors&gt;&lt;/contributors&gt;&lt;titles&gt;&lt;title&gt;Suprachiasmatic nucleus in the mouse: retinal innervation, intrinsic organization and efferent projections&lt;/title&gt;&lt;secondary-title&gt;Brain Research&lt;/secondary-title&gt;&lt;/titles&gt;&lt;periodical&gt;&lt;full-title&gt;Brain Research&lt;/full-title&gt;&lt;/periodical&gt;&lt;pages&gt;172-191&lt;/pages&gt;&lt;volume&gt;916&lt;/volume&gt;&lt;dates&gt;&lt;year&gt;2001&lt;/year&gt;&lt;/dates&gt;&lt;urls&gt;&lt;/urls&gt;&lt;research-notes&gt;UI - 21481430&amp;#xD;NOT IN FILE&lt;/research-notes&gt;&lt;/record&gt;&lt;/Cite&gt;&lt;/EndNote&gt;</w:instrText>
      </w:r>
      <w:r w:rsidRPr="00E468B4">
        <w:rPr>
          <w:rFonts w:ascii="Arial" w:hAnsi="Arial" w:cs="Arial"/>
        </w:rPr>
        <w:fldChar w:fldCharType="separate"/>
      </w:r>
      <w:r>
        <w:rPr>
          <w:rFonts w:ascii="Arial" w:hAnsi="Arial" w:cs="Arial"/>
          <w:noProof/>
        </w:rPr>
        <w:t>(Abrahamson and Moore, 2001)</w:t>
      </w:r>
      <w:r w:rsidRPr="00E468B4">
        <w:rPr>
          <w:rFonts w:ascii="Arial" w:hAnsi="Arial" w:cs="Arial"/>
        </w:rPr>
        <w:fldChar w:fldCharType="end"/>
      </w:r>
      <w:r w:rsidRPr="00E468B4">
        <w:rPr>
          <w:rFonts w:ascii="Arial" w:hAnsi="Arial" w:cs="Arial"/>
        </w:rPr>
        <w:t>, VIP neuron projections densely innervate the SCN and the majority of SCN neurons express its receptor VPAC2</w:t>
      </w:r>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&lt;EndNote&gt;&lt;Cite&gt;&lt;Author&gt;An&lt;/Author&gt;&lt;Year&gt;2012&lt;/Year&gt;&lt;RecNum&gt;3016&lt;/RecNum&gt;&lt;DisplayText&gt;(An et al., 2012)&lt;/DisplayText&gt;&lt;record&gt;&lt;rec-number&gt;3016&lt;/rec-number&gt;&lt;foreign-keys&gt;&lt;key app="EN" db-id="edvt9fawcrffekex5dapswzett2p20w2pspa" timestamp="1417817598"&gt;3016&lt;/key&gt;&lt;/foreign-keys&gt;&lt;ref-type name="Journal Article"&gt;17&lt;/ref-type&gt;&lt;contributors&gt;&lt;authors&gt;&lt;author&gt;An, Sungwon&lt;/author&gt;&lt;author&gt;Tsai, Connie&lt;/author&gt;&lt;author&gt;Ronecker, Julie&lt;/author&gt;&lt;author&gt;Bayly, Alison&lt;/author&gt;&lt;author&gt;Herzog, Erik D.&lt;/author&gt;&lt;/authors&gt;&lt;/contributors&gt;&lt;auth-address&gt;Department of Biology, Washington University, Saint Louis, Missouri 63130, USA.&lt;/auth-address&gt;&lt;titles&gt;&lt;title&gt;Spatiotemporal distribution of vasoactive intestinal polypeptide receptor 2 in mouse suprachiasmatic nucleus&lt;/title&gt;&lt;secondary-title&gt;The Journal of comparative neurology&lt;/secondary-title&gt;&lt;/titles&gt;&lt;periodical&gt;&lt;full-title&gt;The Journal of comparative neurology&lt;/full-title&gt;&lt;/periodical&gt;&lt;pages&gt;2730-2741&lt;/pages&gt;&lt;volume&gt;520&lt;/volume&gt;&lt;number&gt;12&lt;/number&gt;&lt;dates&gt;&lt;year&gt;2012&lt;/year&gt;&lt;/dates&gt;&lt;isbn&gt;0021-9967&lt;/isbn&gt;&lt;urls&gt;&lt;related-urls&gt;&lt;url&gt;http://dx.doi.org/10.1002/cne.23078&lt;/url&gt;&lt;/related-urls&gt;&lt;pdf-urls&gt;&lt;url&gt;/Users/Tolkien/Documents/ReadCube Media/J Comp Neurol 2012 An S.pdf&lt;/url&gt;&lt;/pdf-urls&gt;&lt;/urls&gt;&lt;electronic-resource-num&gt;10.1002/cne.23078&lt;/electronic-resource-num&gt;&lt;remote-database-name&gt;READCUBE&lt;/remote-database-name&gt;&lt;/record&gt;&lt;/Cite&gt;&lt;/EndNote&gt;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(An et al., 2012)</w:t>
      </w:r>
      <w:r w:rsidRPr="00E468B4">
        <w:rPr>
          <w:rFonts w:ascii="Arial" w:hAnsi="Arial" w:cs="Arial"/>
        </w:rPr>
        <w:fldChar w:fldCharType="end"/>
      </w:r>
      <w:r w:rsidRPr="00E468B4">
        <w:rPr>
          <w:rFonts w:ascii="Arial" w:hAnsi="Arial" w:cs="Arial"/>
        </w:rPr>
        <w:t>. Functionally, genetic loss of VIP or VPAC2R weakens synchrony among SCN neurons and dramatically reduces circadian rhythms in the SCN and in behavior</w:t>
      </w:r>
      <w:r>
        <w:rPr>
          <w:rFonts w:ascii="Arial" w:hAnsi="Arial" w:cs="Arial"/>
        </w:rPr>
        <w:t xml:space="preserve"> </w:t>
      </w:r>
      <w:r w:rsidRPr="00E468B4">
        <w:rPr>
          <w:rFonts w:ascii="Arial" w:hAnsi="Arial" w:cs="Arial"/>
        </w:rPr>
        <w:fldChar w:fldCharType="begin">
          <w:fldData xml:space="preserve">PEVuZE5vdGU+PENpdGU+PEF1dGhvcj5BdG9uPC9BdXRob3I+PFllYXI+MjAwNTwvWWVhcj48UmVj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PEVuZE5vdGU+PENpdGU+PEF1dGhvcj5BdG9uPC9BdXRob3I+PFllYXI+MjAwNTwvWWVhcj48UmVj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(Aton et al., 2005, Maywood et al., 2006, Brown et al., 2007)</w:t>
      </w:r>
      <w:r w:rsidRPr="00E468B4">
        <w:rPr>
          <w:rFonts w:ascii="Arial" w:hAnsi="Arial" w:cs="Arial"/>
        </w:rPr>
        <w:fldChar w:fldCharType="end"/>
      </w:r>
      <w:r w:rsidRPr="00E468B4">
        <w:rPr>
          <w:rFonts w:ascii="Arial" w:hAnsi="Arial" w:cs="Arial"/>
        </w:rPr>
        <w:t xml:space="preserve">.  Additionally, exogenous application of VIP increases </w:t>
      </w:r>
      <w:proofErr w:type="spellStart"/>
      <w:r w:rsidRPr="00E468B4">
        <w:rPr>
          <w:rFonts w:ascii="Arial" w:hAnsi="Arial" w:cs="Arial"/>
        </w:rPr>
        <w:t>GABAergic</w:t>
      </w:r>
      <w:proofErr w:type="spellEnd"/>
      <w:r w:rsidRPr="00E468B4">
        <w:rPr>
          <w:rFonts w:ascii="Arial" w:hAnsi="Arial" w:cs="Arial"/>
        </w:rPr>
        <w:t xml:space="preserve"> neurotransmission</w:t>
      </w:r>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&lt;EndNote&gt;&lt;Cite&gt;&lt;Author&gt;Reed&lt;/Author&gt;&lt;Year&gt;2002&lt;/Year&gt;&lt;RecNum&gt;2875&lt;/RecNum&gt;&lt;DisplayText&gt;(Reed et al., 2002)&lt;/DisplayText&gt;&lt;record&gt;&lt;rec-number&gt;2875&lt;/rec-number&gt;&lt;foreign-keys&gt;&lt;key app="EN" db-id="edvt9fawcrffekex5dapswzett2p20w2pspa" timestamp="1417817598"&gt;2875&lt;/key&gt;&lt;/foreign-keys&gt;&lt;ref-type name="Journal Article"&gt;17&lt;/ref-type&gt;&lt;contributors&gt;&lt;authors&gt;&lt;author&gt;Reed, H. E.&lt;/author&gt;&lt;author&gt;Cutler, D. J.&lt;/author&gt;&lt;author&gt;Brown, T. M.&lt;/author&gt;&lt;author&gt;Brown, J.&lt;/author&gt;&lt;author&gt;Coen, C. W.&lt;/author&gt;&lt;author&gt;Piggins, H. D.&lt;/author&gt;&lt;/authors&gt;&lt;/contributors&gt;&lt;auth-address&gt;School of Biological Sciences, University of Manchester, Manchester, UK.&lt;/auth-address&gt;&lt;titles&gt;&lt;title&gt;Effects of vasoactive intestinal polypeptide on neurones of the rat suprachiasmatic nuclei in vitro&lt;/title&gt;&lt;secondary-title&gt;Journal of neuroendocrinology&lt;/secondary-title&gt;&lt;/titles&gt;&lt;periodical&gt;&lt;full-title&gt;Journal of Neuroendocrinology&lt;/full-title&gt;&lt;/periodical&gt;&lt;pages&gt;639-646&lt;/pages&gt;&lt;volume&gt;14&lt;/volume&gt;&lt;number&gt;8&lt;/number&gt;&lt;dates&gt;&lt;year&gt;2002&lt;/year&gt;&lt;/dates&gt;&lt;isbn&gt;0953-8194&lt;/isbn&gt;&lt;urls&gt;&lt;related-urls&gt;&lt;url&gt;http://dx.doi.org/10.1046/j.1365-2826.2002.00826.x&lt;/url&gt;&lt;/related-urls&gt;&lt;pdf-urls&gt;&lt;url&gt;/Users/Tolkien/Documents/Recovered Email Documents/papers/VIP 7.pdf&lt;/url&gt;&lt;/pdf-urls&gt;&lt;/urls&gt;&lt;electronic-resource-num&gt;10.1046/j.1365-2826.2002.00826.x&lt;/electronic-resource-num&gt;&lt;remote-database-name&gt;READCUBE&lt;/remote-database-name&gt;&lt;/record&gt;&lt;/Cite&gt;&lt;/EndNote&gt;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(Reed et al., 2002)</w:t>
      </w:r>
      <w:r w:rsidRPr="00E468B4">
        <w:rPr>
          <w:rFonts w:ascii="Arial" w:hAnsi="Arial" w:cs="Arial"/>
        </w:rPr>
        <w:fldChar w:fldCharType="end"/>
      </w:r>
      <w:r w:rsidRPr="00E468B4">
        <w:rPr>
          <w:rFonts w:ascii="Arial" w:hAnsi="Arial" w:cs="Arial"/>
        </w:rPr>
        <w:t>, induces clock gene expression</w:t>
      </w:r>
      <w:r>
        <w:rPr>
          <w:rFonts w:ascii="Arial" w:hAnsi="Arial" w:cs="Arial"/>
        </w:rPr>
        <w:t xml:space="preserve"> </w:t>
      </w:r>
      <w:r w:rsidRPr="00E468B4">
        <w:rPr>
          <w:rFonts w:ascii="Arial" w:hAnsi="Arial" w:cs="Arial"/>
        </w:rPr>
        <w:fldChar w:fldCharType="begin"/>
      </w:r>
      <w:r>
        <w:rPr>
          <w:rFonts w:ascii="Arial" w:hAnsi="Arial" w:cs="Arial"/>
        </w:rPr>
        <w:instrText xml:space="preserve"> ADDIN EN.CITE &lt;EndNote&gt;&lt;Cite&gt;&lt;Author&gt;Nielsen&lt;/Author&gt;&lt;Year&gt;2002&lt;/Year&gt;&lt;RecNum&gt;2879&lt;/RecNum&gt;&lt;DisplayText&gt;(Nielsen et al., 2002)&lt;/DisplayText&gt;&lt;record&gt;&lt;rec-number&gt;2879&lt;/rec-number&gt;&lt;foreign-keys&gt;&lt;key app="EN" db-id="edvt9fawcrffekex5dapswzett2p20w2pspa" timestamp="1417817598"&gt;2879&lt;/key&gt;&lt;/foreign-keys&gt;&lt;ref-type name="Journal Article"&gt;17&lt;/ref-type&gt;&lt;contributors&gt;&lt;authors&gt;&lt;author&gt;Nielsen, Henriette S.&lt;/author&gt;&lt;author&gt;Hannibal, Jens&lt;/author&gt;&lt;author&gt;Fahrenkrug, Jan&lt;/author&gt;&lt;/authors&gt;&lt;/contributors&gt;&lt;auth-address&gt;Department of Clinical Biochemistry, Bispebjerg Hospital, University of Copenhagen, DK-2400, Copenhagen NV, Denmark.&lt;/auth-address&gt;&lt;titles&gt;&lt;title&gt;Vasoactive intestinal polypeptide induces per1 and per2 gene expression in the rat suprachiasmatic nucleus late at night&lt;/title&gt;&lt;secondary-title&gt;The European journal of neuroscience&lt;/secondary-title&gt;&lt;/titles&gt;&lt;periodical&gt;&lt;full-title&gt;The European journal of neuroscience&lt;/full-title&gt;&lt;/periodical&gt;&lt;pages&gt;570-574&lt;/pages&gt;&lt;volume&gt;15&lt;/volume&gt;&lt;number&gt;3&lt;/number&gt;&lt;dates&gt;&lt;year&gt;2002&lt;/year&gt;&lt;/dates&gt;&lt;isbn&gt;0953-816X&lt;/isbn&gt;&lt;urls&gt;&lt;related-urls&gt;&lt;url&gt;http://www.ncbi.nlm.nih.gov/pubmed/11876785&lt;/url&gt;&lt;/related-urls&gt;&lt;pdf-urls&gt;&lt;url&gt;/Users/Tolkien/Documents/Recovered Email Documents/papers/VIP 12.pdf&lt;/url&gt;&lt;/pdf-urls&gt;&lt;/urls&gt;&lt;remote-database-name&gt;READCUBE&lt;/remote-database-name&gt;&lt;/record&gt;&lt;/Cite&gt;&lt;/EndNote&gt;</w:instrText>
      </w:r>
      <w:r w:rsidRPr="00E468B4">
        <w:rPr>
          <w:rFonts w:ascii="Arial" w:hAnsi="Arial" w:cs="Arial"/>
        </w:rPr>
        <w:fldChar w:fldCharType="separate"/>
      </w:r>
      <w:r>
        <w:rPr>
          <w:rFonts w:ascii="Arial" w:hAnsi="Arial" w:cs="Arial"/>
          <w:noProof/>
        </w:rPr>
        <w:t>(Nielsen et al., 2002)</w:t>
      </w:r>
      <w:r w:rsidRPr="00E468B4">
        <w:rPr>
          <w:rFonts w:ascii="Arial" w:hAnsi="Arial" w:cs="Arial"/>
        </w:rPr>
        <w:fldChar w:fldCharType="end"/>
      </w:r>
      <w:r w:rsidRPr="00E468B4">
        <w:rPr>
          <w:rFonts w:ascii="Arial" w:hAnsi="Arial" w:cs="Arial"/>
        </w:rPr>
        <w:t>, and phase shifts daily rhythms in the SCN and locomotor activity</w:t>
      </w:r>
      <w:r>
        <w:rPr>
          <w:rFonts w:ascii="Arial" w:hAnsi="Arial" w:cs="Arial"/>
        </w:rPr>
        <w:t xml:space="preserve"> </w:t>
      </w:r>
      <w:r w:rsidRPr="00E468B4">
        <w:rPr>
          <w:rFonts w:ascii="Arial" w:hAnsi="Arial" w:cs="Arial"/>
        </w:rPr>
        <w:fldChar w:fldCharType="begin">
          <w:fldData xml:space="preserve">PEVuZE5vdGU+PENpdGU+PEF1dGhvcj5BbjwvQXV0aG9yPjxZZWFyPjIwMTE8L1llYXI+PFJlY051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PEVuZE5vdGU+PENpdGU+PEF1dGhvcj5BbjwvQXV0aG9yPjxZZWFyPjIwMTE8L1llYXI+PFJlY051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(An et al., 2011, Piggins et al., 1995)</w:t>
      </w:r>
      <w:r w:rsidRPr="00E468B4">
        <w:rPr>
          <w:rFonts w:ascii="Arial" w:hAnsi="Arial" w:cs="Arial"/>
        </w:rPr>
        <w:fldChar w:fldCharType="end"/>
      </w:r>
      <w:r w:rsidRPr="00E468B4">
        <w:rPr>
          <w:rFonts w:ascii="Arial" w:hAnsi="Arial" w:cs="Arial"/>
        </w:rPr>
        <w:t xml:space="preserve">. With the development of </w:t>
      </w:r>
      <w:proofErr w:type="spellStart"/>
      <w:r w:rsidRPr="00E468B4">
        <w:rPr>
          <w:rFonts w:ascii="Arial" w:hAnsi="Arial" w:cs="Arial"/>
        </w:rPr>
        <w:t>Cre</w:t>
      </w:r>
      <w:proofErr w:type="spellEnd"/>
      <w:r w:rsidRPr="00E468B4">
        <w:rPr>
          <w:rFonts w:ascii="Arial" w:hAnsi="Arial" w:cs="Arial"/>
        </w:rPr>
        <w:t xml:space="preserve">-lox technology allowing cell-type specific manipulation of SCN neurons, researchers found that VIP neurons have sparse </w:t>
      </w:r>
      <w:proofErr w:type="spellStart"/>
      <w:ins w:id="1" w:author="Cristina Mazuski" w:date="2017-09-04T14:12:00Z">
        <w:r>
          <w:rPr>
            <w:rFonts w:ascii="Arial" w:hAnsi="Arial" w:cs="Arial"/>
          </w:rPr>
          <w:t>GABAergic</w:t>
        </w:r>
        <w:proofErr w:type="spellEnd"/>
        <w:r>
          <w:rPr>
            <w:rFonts w:ascii="Arial" w:hAnsi="Arial" w:cs="Arial"/>
          </w:rPr>
          <w:t xml:space="preserve"> </w:t>
        </w:r>
      </w:ins>
      <w:r w:rsidRPr="00E468B4">
        <w:rPr>
          <w:rFonts w:ascii="Arial" w:hAnsi="Arial" w:cs="Arial"/>
        </w:rPr>
        <w:t xml:space="preserve">monosynaptic connections to approximately 50% </w:t>
      </w:r>
      <w:r w:rsidRPr="000B1D7F">
        <w:rPr>
          <w:rFonts w:ascii="Arial" w:hAnsi="Arial" w:cs="Arial"/>
        </w:rPr>
        <w:t xml:space="preserve">of SCN neurons </w:t>
      </w:r>
      <w:r w:rsidRPr="000B1D7F">
        <w:rPr>
          <w:rFonts w:ascii="Arial" w:hAnsi="Arial" w:cs="Arial"/>
        </w:rPr>
        <w:fldChar w:fldCharType="begin"/>
      </w:r>
      <w:r w:rsidRPr="000B1D7F">
        <w:rPr>
          <w:rFonts w:ascii="Arial" w:hAnsi="Arial" w:cs="Arial"/>
        </w:rPr>
        <w:instrText xml:space="preserve"> ADDIN EN.CITE &lt;EndNote&gt;&lt;Cite&gt;&lt;Author&gt;Fan&lt;/Author&gt;&lt;Year&gt;2015&lt;/Year&gt;&lt;RecNum&gt;5623&lt;/RecNum&gt;&lt;DisplayText&gt;(Fan et al., 2015)&lt;/DisplayText&gt;&lt;record&gt;&lt;rec-number&gt;5623&lt;/rec-number&gt;&lt;foreign-keys&gt;&lt;key app="EN" db-id="edvt9fawcrffekex5dapswzett2p20w2pspa" timestamp="1489547524"&gt;5623&lt;/key&gt;&lt;/foreign-keys&gt;&lt;ref-type name="Journal Article"&gt;17&lt;/ref-type&gt;&lt;contributors&gt;&lt;authors&gt;&lt;author&gt;Fan, Junmei&lt;/author&gt;&lt;author&gt;Zeng, Hongkui&lt;/author&gt;&lt;author&gt;Olson, David P.&lt;/author&gt;&lt;author&gt;Huber, Kimberly M.&lt;/author&gt;&lt;author&gt;Gibson, Jay R.&lt;/author&gt;&lt;author&gt;Takahashi, Joseph S.&lt;/author&gt;&lt;/authors&gt;&lt;/contributors&gt;&lt;titles&gt;&lt;title&gt;Vasoactive intestinal polypeptide (VIP)-expressing neurons in the suprachiasmatic nucleus provide sparse GABAergic outputs to local neurons with circadian regulation occurring distal to the opening of postsynaptic GABAA ionotropic receptors&lt;/title&gt;&lt;secondary-title&gt;Journal of Neuroscience&lt;/secondary-title&gt;&lt;/titles&gt;&lt;periodical&gt;&lt;full-title&gt;Journal of Neuroscience&lt;/full-title&gt;&lt;/periodical&gt;&lt;pages&gt;1905-1920&lt;/pages&gt;&lt;volume&gt;35&lt;/volume&gt;&lt;number&gt;5&lt;/number&gt;&lt;dates&gt;&lt;year&gt;2015&lt;/year&gt;&lt;/dates&gt;&lt;isbn&gt;0270-6474&lt;/isbn&gt;&lt;urls&gt;&lt;related-urls&gt;&lt;url&gt;https://www.ncbi.nlm.nih.gov/pmc/articles/PMC4315827/pdf/zns1905.pdf&lt;/url&gt;&lt;/related-urls&gt;&lt;/urls&gt;&lt;/record&gt;&lt;/Cite&gt;&lt;/EndNote&gt;</w:instrText>
      </w:r>
      <w:r w:rsidRPr="000B1D7F">
        <w:rPr>
          <w:rFonts w:ascii="Arial" w:hAnsi="Arial" w:cs="Arial"/>
        </w:rPr>
        <w:fldChar w:fldCharType="separate"/>
      </w:r>
      <w:r w:rsidRPr="000B1D7F">
        <w:rPr>
          <w:rFonts w:ascii="Arial" w:hAnsi="Arial" w:cs="Arial"/>
          <w:noProof/>
        </w:rPr>
        <w:t>(Fan et al., 2015)</w:t>
      </w:r>
      <w:r w:rsidRPr="000B1D7F">
        <w:rPr>
          <w:rFonts w:ascii="Arial" w:hAnsi="Arial" w:cs="Arial"/>
        </w:rPr>
        <w:fldChar w:fldCharType="end"/>
      </w:r>
      <w:r w:rsidRPr="000B1D7F">
        <w:rPr>
          <w:rFonts w:ascii="Arial" w:hAnsi="Arial" w:cs="Arial"/>
        </w:rPr>
        <w:t xml:space="preserve">. </w:t>
      </w:r>
      <w:ins w:id="2" w:author="Cristina Mazuski" w:date="2017-09-04T14:14:00Z">
        <w:r>
          <w:rPr>
            <w:rFonts w:ascii="Arial" w:hAnsi="Arial" w:cs="Arial"/>
          </w:rPr>
          <w:t>In contrast,</w:t>
        </w:r>
      </w:ins>
      <w:ins w:id="3" w:author="Cristina Mazuski" w:date="2017-09-04T14:15:00Z">
        <w:r>
          <w:rPr>
            <w:rFonts w:ascii="Arial" w:hAnsi="Arial" w:cs="Arial"/>
          </w:rPr>
          <w:t xml:space="preserve"> though VIP is the most potent neuropeptide in SCN function,</w:t>
        </w:r>
      </w:ins>
      <w:ins w:id="4" w:author="Cristina Mazuski" w:date="2017-09-04T14:14:00Z">
        <w:r>
          <w:rPr>
            <w:rFonts w:ascii="Arial" w:hAnsi="Arial" w:cs="Arial"/>
          </w:rPr>
          <w:t xml:space="preserve"> little is known about how VIP is released </w:t>
        </w:r>
      </w:ins>
      <w:ins w:id="5" w:author="Cristina Mazuski" w:date="2017-09-04T14:15:00Z">
        <w:r>
          <w:rPr>
            <w:rFonts w:ascii="Arial" w:hAnsi="Arial" w:cs="Arial"/>
          </w:rPr>
          <w:t>to ultimately synchronize SCN neurons</w:t>
        </w:r>
      </w:ins>
      <w:ins w:id="6" w:author="Cristina Mazuski" w:date="2017-09-04T14:14:00Z">
        <w:r>
          <w:rPr>
            <w:rFonts w:ascii="Arial" w:hAnsi="Arial" w:cs="Arial"/>
          </w:rPr>
          <w:t>.</w:t>
        </w:r>
      </w:ins>
    </w:p>
    <w:p w14:paraId="1B70CCDA" w14:textId="77777777" w:rsidR="000B1D7F" w:rsidRPr="000B1D7F" w:rsidRDefault="000B1D7F" w:rsidP="000B1D7F">
      <w:pPr>
        <w:jc w:val="both"/>
        <w:rPr>
          <w:ins w:id="7" w:author="Cristina Mazuski" w:date="2017-09-04T14:08:00Z"/>
          <w:rFonts w:ascii="Arial" w:hAnsi="Arial" w:cs="Arial"/>
        </w:rPr>
      </w:pPr>
      <w:del w:id="8" w:author="Cristina Mazuski" w:date="2017-09-04T14:15:00Z">
        <w:r w:rsidRPr="000B1D7F" w:rsidDel="000B1D7F">
          <w:rPr>
            <w:rFonts w:ascii="Arial" w:hAnsi="Arial" w:cs="Arial"/>
          </w:rPr>
          <w:delText xml:space="preserve">However, to-date little is known about how firing activity of VIP neurons releases VIP to synchronize and phase shift SCN neurons. </w:delText>
        </w:r>
      </w:del>
    </w:p>
    <w:p w14:paraId="516F9A84" w14:textId="77777777" w:rsidR="00926E57" w:rsidRDefault="000B1D7F" w:rsidP="000B1D7F">
      <w:pPr>
        <w:rPr>
          <w:ins w:id="9" w:author="Cristina Mazuski" w:date="2017-09-04T14:22:00Z"/>
          <w:rFonts w:ascii="Arial" w:hAnsi="Arial" w:cs="Arial"/>
        </w:rPr>
      </w:pPr>
      <w:ins w:id="10" w:author="Cristina Mazuski" w:date="2017-09-04T14:11:00Z">
        <w:r w:rsidRPr="000B1D7F">
          <w:rPr>
            <w:rFonts w:ascii="Arial" w:hAnsi="Arial" w:cs="Arial"/>
          </w:rPr>
          <w:lastRenderedPageBreak/>
          <w:t xml:space="preserve">How VIP release occurs from neurons is not well understood. Within individual neurons, VIP is stored within dense core vesicles as opposed to clear synaptic vesicles that store small-molecular fast neurotransmitters like GABA </w:t>
        </w:r>
      </w:ins>
      <w:r w:rsidRPr="000B1D7F">
        <w:rPr>
          <w:rFonts w:ascii="Arial" w:hAnsi="Arial" w:cs="Arial"/>
        </w:rPr>
        <w:fldChar w:fldCharType="begin"/>
      </w:r>
      <w:r w:rsidRPr="000B1D7F">
        <w:rPr>
          <w:rFonts w:ascii="Arial" w:hAnsi="Arial" w:cs="Arial"/>
        </w:rPr>
        <w:instrText xml:space="preserve"> ADDIN EN.CITE &lt;EndNote&gt;&lt;Cite&gt;&lt;Author&gt;Castel&lt;/Author&gt;&lt;Year&gt;1996&lt;/Year&gt;&lt;RecNum&gt;1579&lt;/RecNum&gt;&lt;DisplayText&gt;(Castel et al., 1996)&lt;/DisplayText&gt;&lt;record&gt;&lt;rec-number&gt;1579&lt;/rec-number&gt;&lt;foreign-keys&gt;&lt;key app="EN" db-id="edvt9fawcrffekex5dapswzett2p20w2pspa" timestamp="1396561047"&gt;1579&lt;/key&gt;&lt;key app="ENWeb" db-id="UgEtEgrYEugAAHKM7so"&gt;4033&lt;/key&gt;&lt;/foreign-keys&gt;&lt;ref-type name="Journal Article"&gt;17&lt;/ref-type&gt;&lt;contributors&gt;&lt;authors&gt;&lt;author&gt;Castel, M&lt;/author&gt;&lt;author&gt;Morris, J&lt;/author&gt;&lt;author&gt;Belenky, M&lt;/author&gt;&lt;/authors&gt;&lt;/contributors&gt;&lt;titles&gt;&lt;title&gt;Non-synaptic and dendritic exocytosis from dense-cored vesicles in the suprachiasmatic nucleus&lt;/title&gt;&lt;secondary-title&gt;Neuroreport&lt;/secondary-title&gt;&lt;/titles&gt;&lt;periodical&gt;&lt;full-title&gt;Neuroreport&lt;/full-title&gt;&lt;/periodical&gt;&lt;pages&gt;543-547&lt;/pages&gt;&lt;volume&gt;7&lt;/volume&gt;&lt;dates&gt;&lt;year&gt;1996&lt;/year&gt;&lt;/dates&gt;&lt;urls&gt;&lt;/urls&gt;&lt;research-notes&gt;Article&amp;#xD;NOT IN FILE&lt;/research-notes&gt;&lt;/record&gt;&lt;/Cite&gt;&lt;/EndNote&gt;</w:instrText>
      </w:r>
      <w:r w:rsidRPr="000B1D7F">
        <w:rPr>
          <w:rFonts w:ascii="Arial" w:hAnsi="Arial" w:cs="Arial"/>
        </w:rPr>
        <w:fldChar w:fldCharType="separate"/>
      </w:r>
      <w:ins w:id="11" w:author="Cristina Mazuski" w:date="2017-09-04T14:11:00Z">
        <w:r w:rsidRPr="000B1D7F">
          <w:rPr>
            <w:rFonts w:ascii="Arial" w:hAnsi="Arial" w:cs="Arial"/>
            <w:noProof/>
          </w:rPr>
          <w:t>(Castel et al., 1996)</w:t>
        </w:r>
        <w:r w:rsidRPr="000B1D7F">
          <w:rPr>
            <w:rFonts w:ascii="Arial" w:hAnsi="Arial" w:cs="Arial"/>
          </w:rPr>
          <w:fldChar w:fldCharType="end"/>
        </w:r>
        <w:r w:rsidRPr="000B1D7F">
          <w:rPr>
            <w:rFonts w:ascii="Arial" w:hAnsi="Arial" w:cs="Arial"/>
          </w:rPr>
          <w:t xml:space="preserve">. This has implications for the release of VIP. </w:t>
        </w:r>
      </w:ins>
      <w:ins w:id="12" w:author="Cristina Mazuski" w:date="2017-09-04T14:17:00Z">
        <w:r w:rsidR="00926E57">
          <w:rPr>
            <w:rFonts w:ascii="Arial" w:hAnsi="Arial" w:cs="Arial"/>
          </w:rPr>
          <w:t>In contrast to synaptic vesicles, which are readily released through single action potentials, dense core vesicle contents such as neuropeptides are released through high calcium levels typically achieved through high frequency burst firing</w:t>
        </w:r>
      </w:ins>
      <w:ins w:id="13" w:author="Cristina Mazuski" w:date="2017-09-04T14:20:00Z">
        <w:r w:rsidR="00926E57">
          <w:rPr>
            <w:rFonts w:ascii="Arial" w:hAnsi="Arial" w:cs="Arial"/>
          </w:rPr>
          <w:t xml:space="preserve">. However, neuropeptidergic dense core vesicle fusion has largely been studied in large neuromuscular synapses and </w:t>
        </w:r>
      </w:ins>
      <w:ins w:id="14" w:author="Cristina Mazuski" w:date="2017-09-04T14:21:00Z">
        <w:r w:rsidR="00926E57">
          <w:rPr>
            <w:rFonts w:ascii="Arial" w:hAnsi="Arial" w:cs="Arial"/>
          </w:rPr>
          <w:t>hippocampal</w:t>
        </w:r>
      </w:ins>
      <w:ins w:id="15" w:author="Cristina Mazuski" w:date="2017-09-04T14:20:00Z">
        <w:r w:rsidR="00926E57">
          <w:rPr>
            <w:rFonts w:ascii="Arial" w:hAnsi="Arial" w:cs="Arial"/>
          </w:rPr>
          <w:t xml:space="preserve"> </w:t>
        </w:r>
      </w:ins>
      <w:ins w:id="16" w:author="Cristina Mazuski" w:date="2017-09-04T14:21:00Z">
        <w:r w:rsidR="00926E57">
          <w:rPr>
            <w:rFonts w:ascii="Arial" w:hAnsi="Arial" w:cs="Arial"/>
          </w:rPr>
          <w:t>neurons where firing rates frequently exceed 50Hz</w:t>
        </w:r>
      </w:ins>
      <w:ins w:id="17" w:author="Cristina Mazuski" w:date="2017-09-04T14:26:00Z">
        <w:r w:rsidR="00926E57">
          <w:rPr>
            <w:rFonts w:ascii="Arial" w:hAnsi="Arial" w:cs="Arial"/>
          </w:rPr>
          <w:t xml:space="preserve"> </w:t>
        </w:r>
        <w:r w:rsidR="00926E57" w:rsidRPr="000B1D7F">
          <w:rPr>
            <w:rFonts w:ascii="Arial" w:hAnsi="Arial" w:cs="Arial"/>
          </w:rPr>
          <w:fldChar w:fldCharType="begin"/>
        </w:r>
        <w:r w:rsidR="00926E57" w:rsidRPr="000B1D7F">
          <w:rPr>
            <w:rFonts w:ascii="Arial" w:hAnsi="Arial" w:cs="Arial"/>
          </w:rPr>
          <w:instrText xml:space="preserve"> ADDIN EN.CITE &lt;EndNote&gt;&lt;Cite&gt;&lt;Author&gt;Xia&lt;/Author&gt;&lt;Year&gt;2009&lt;/Year&gt;&lt;RecNum&gt;7723&lt;/RecNum&gt;&lt;DisplayText&gt;(Xia et al., 2009, Pecot-Dechavassine and Brouard, 1997)&lt;/DisplayText&gt;&lt;record&gt;&lt;rec-number&gt;7723&lt;/rec-number&gt;&lt;foreign-keys&gt;&lt;key app="EN" db-id="edvt9fawcrffekex5dapswzett2p20w2pspa" timestamp="1500267108"&gt;7723&lt;/key&gt;&lt;/foreign-keys&gt;&lt;ref-type name="Journal Article"&gt;17&lt;/ref-type&gt;&lt;contributors&gt;&lt;authors&gt;&lt;author&gt;Xia, Xiaofeng&lt;/author&gt;&lt;author&gt;Lessmann, Volkmar&lt;/author&gt;&lt;author&gt;Martin, Thomas F. J.&lt;/author&gt;&lt;/authors&gt;&lt;/contributors&gt;&lt;titles&gt;&lt;title&gt;Imaging of evoked dense-core-vesicle exocytosis in hippocampal neurons reveals long latencies and kiss-and-run fusion events&lt;/title&gt;&lt;secondary-title&gt;Journal of cell science&lt;/secondary-title&gt;&lt;/titles&gt;&lt;periodical&gt;&lt;full-title&gt;Journal of Cell Science&lt;/full-title&gt;&lt;/periodical&gt;&lt;pages&gt;75-82&lt;/pages&gt;&lt;volume&gt;122&lt;/volume&gt;&lt;number&gt;1&lt;/number&gt;&lt;dates&gt;&lt;year&gt;2009&lt;/year&gt;&lt;/dates&gt;&lt;isbn&gt;0021-9533&lt;/isbn&gt;&lt;urls&gt;&lt;/urls&gt;&lt;/record&gt;&lt;/Cite&gt;&lt;Cite&gt;&lt;Author&gt;Pecot-Dechavassine&lt;/Author&gt;&lt;Year&gt;1997&lt;/Year&gt;&lt;RecNum&gt;7722&lt;/RecNum&gt;&lt;record&gt;&lt;rec-number&gt;7722&lt;/rec-number&gt;&lt;foreign-keys&gt;&lt;key app="EN" db-id="edvt9fawcrffekex5dapswzett2p20w2pspa" timestamp="1500267104"&gt;7722&lt;/key&gt;&lt;/foreign-keys&gt;&lt;ref-type name="Journal Article"&gt;17&lt;/ref-type&gt;&lt;contributors&gt;&lt;authors&gt;&lt;author&gt;Pecot-Dechavassine, M.&lt;/author&gt;&lt;author&gt;Brouard, M. O.&lt;/author&gt;&lt;/authors&gt;&lt;/contributors&gt;&lt;titles&gt;&lt;title&gt;Large dense-core vesicles at the frog neuromuscular junction: characteristics and exocytosis&lt;/title&gt;&lt;secondary-title&gt;Journal of neurocytology&lt;/secondary-title&gt;&lt;/titles&gt;&lt;periodical&gt;&lt;full-title&gt;Journal of Neurocytology&lt;/full-title&gt;&lt;/periodical&gt;&lt;pages&gt;455-465&lt;/pages&gt;&lt;volume&gt;26&lt;/volume&gt;&lt;number&gt;7&lt;/number&gt;&lt;dates&gt;&lt;year&gt;1997&lt;/year&gt;&lt;/dates&gt;&lt;isbn&gt;0300-4864&lt;/isbn&gt;&lt;urls&gt;&lt;/urls&gt;&lt;/record&gt;&lt;/Cite&gt;&lt;/EndNote&gt;</w:instrText>
        </w:r>
        <w:r w:rsidR="00926E57" w:rsidRPr="000B1D7F">
          <w:rPr>
            <w:rFonts w:ascii="Arial" w:hAnsi="Arial" w:cs="Arial"/>
          </w:rPr>
          <w:fldChar w:fldCharType="separate"/>
        </w:r>
        <w:r w:rsidR="00926E57" w:rsidRPr="000B1D7F">
          <w:rPr>
            <w:rFonts w:ascii="Arial" w:hAnsi="Arial" w:cs="Arial"/>
            <w:noProof/>
          </w:rPr>
          <w:t>(Xia et al., 2009, Pecot-Dechavassine and Brouard, 1997)</w:t>
        </w:r>
        <w:r w:rsidR="00926E57" w:rsidRPr="000B1D7F">
          <w:rPr>
            <w:rFonts w:ascii="Arial" w:hAnsi="Arial" w:cs="Arial"/>
          </w:rPr>
          <w:fldChar w:fldCharType="end"/>
        </w:r>
      </w:ins>
      <w:ins w:id="18" w:author="Cristina Mazuski" w:date="2017-09-04T14:21:00Z">
        <w:r w:rsidR="00926E57">
          <w:rPr>
            <w:rFonts w:ascii="Arial" w:hAnsi="Arial" w:cs="Arial"/>
          </w:rPr>
          <w:t>. In contrast, SCN neurons have relatively low sustained firing rates</w:t>
        </w:r>
      </w:ins>
      <w:ins w:id="19" w:author="Cristina Mazuski" w:date="2017-09-04T14:22:00Z">
        <w:r w:rsidR="00926E57">
          <w:rPr>
            <w:rFonts w:ascii="Arial" w:hAnsi="Arial" w:cs="Arial"/>
          </w:rPr>
          <w:t xml:space="preserve"> rarely exceeding 10-15Hz. Therefore it remains unclear what role, if any, firing activity in VIP neurons plays in neuropeptide release. </w:t>
        </w:r>
      </w:ins>
    </w:p>
    <w:p w14:paraId="41879331" w14:textId="77777777" w:rsidR="00926E57" w:rsidRDefault="00926E57" w:rsidP="000B1D7F">
      <w:pPr>
        <w:rPr>
          <w:ins w:id="20" w:author="Cristina Mazuski" w:date="2017-09-04T14:23:00Z"/>
          <w:rFonts w:ascii="Arial" w:hAnsi="Arial" w:cs="Arial"/>
        </w:rPr>
      </w:pPr>
    </w:p>
    <w:p w14:paraId="0926A575" w14:textId="77777777" w:rsidR="00926E57" w:rsidRDefault="00926E57" w:rsidP="000B1D7F">
      <w:pPr>
        <w:rPr>
          <w:ins w:id="21" w:author="Cristina Mazuski" w:date="2017-09-04T14:22:00Z"/>
          <w:rFonts w:ascii="Arial" w:hAnsi="Arial" w:cs="Arial"/>
        </w:rPr>
      </w:pPr>
      <w:ins w:id="22" w:author="Cristina Mazuski" w:date="2017-09-04T14:23:00Z">
        <w:r>
          <w:rPr>
            <w:rFonts w:ascii="Arial" w:hAnsi="Arial" w:cs="Arial"/>
          </w:rPr>
          <w:t xml:space="preserve">To address </w:t>
        </w:r>
      </w:ins>
      <w:ins w:id="23" w:author="Cristina Mazuski" w:date="2017-09-04T14:40:00Z">
        <w:r w:rsidR="00C15C3E">
          <w:rPr>
            <w:rFonts w:ascii="Arial" w:hAnsi="Arial" w:cs="Arial"/>
          </w:rPr>
          <w:t>whether increases in VIP firing frequency are necessary for VIP-mediated entrainment</w:t>
        </w:r>
      </w:ins>
      <w:ins w:id="24" w:author="Cristina Mazuski" w:date="2017-09-04T14:23:00Z">
        <w:r>
          <w:rPr>
            <w:rFonts w:ascii="Arial" w:hAnsi="Arial" w:cs="Arial"/>
          </w:rPr>
          <w:t xml:space="preserve">, we take a multi-step approach: </w:t>
        </w:r>
        <w:proofErr w:type="spellStart"/>
        <w:r>
          <w:rPr>
            <w:rFonts w:ascii="Arial" w:hAnsi="Arial" w:cs="Arial"/>
          </w:rPr>
          <w:t>i</w:t>
        </w:r>
        <w:proofErr w:type="spellEnd"/>
        <w:r>
          <w:rPr>
            <w:rFonts w:ascii="Arial" w:hAnsi="Arial" w:cs="Arial"/>
          </w:rPr>
          <w:t>) characterize the spontaneous firing frequencies and patterns of VIP neurons</w:t>
        </w:r>
      </w:ins>
      <w:ins w:id="25" w:author="Cristina Mazuski" w:date="2017-09-04T14:38:00Z">
        <w:r w:rsidR="00C15C3E">
          <w:rPr>
            <w:rFonts w:ascii="Arial" w:hAnsi="Arial" w:cs="Arial"/>
          </w:rPr>
          <w:t>, and then</w:t>
        </w:r>
      </w:ins>
      <w:ins w:id="26" w:author="Cristina Mazuski" w:date="2017-09-04T14:23:00Z">
        <w:r w:rsidR="00C15C3E">
          <w:rPr>
            <w:rFonts w:ascii="Arial" w:hAnsi="Arial" w:cs="Arial"/>
          </w:rPr>
          <w:t xml:space="preserve"> ii) </w:t>
        </w:r>
      </w:ins>
      <w:ins w:id="27" w:author="Cristina Mazuski" w:date="2017-09-04T14:39:00Z">
        <w:r w:rsidR="00C15C3E">
          <w:rPr>
            <w:rFonts w:ascii="Arial" w:hAnsi="Arial" w:cs="Arial"/>
          </w:rPr>
          <w:t>stimulate VIP neurons using</w:t>
        </w:r>
      </w:ins>
      <w:ins w:id="28" w:author="Cristina Mazuski" w:date="2017-09-04T14:38:00Z">
        <w:r w:rsidR="00C15C3E">
          <w:rPr>
            <w:rFonts w:ascii="Arial" w:hAnsi="Arial" w:cs="Arial"/>
          </w:rPr>
          <w:t xml:space="preserve"> </w:t>
        </w:r>
      </w:ins>
      <w:ins w:id="29" w:author="Cristina Mazuski" w:date="2017-09-04T14:39:00Z">
        <w:r w:rsidR="00C15C3E">
          <w:rPr>
            <w:rFonts w:ascii="Arial" w:hAnsi="Arial" w:cs="Arial"/>
          </w:rPr>
          <w:t>different</w:t>
        </w:r>
      </w:ins>
      <w:ins w:id="30" w:author="Cristina Mazuski" w:date="2017-09-04T14:38:00Z">
        <w:r w:rsidR="00C15C3E">
          <w:rPr>
            <w:rFonts w:ascii="Arial" w:hAnsi="Arial" w:cs="Arial"/>
          </w:rPr>
          <w:t xml:space="preserve"> identified firing frequencies </w:t>
        </w:r>
      </w:ins>
      <w:ins w:id="31" w:author="Cristina Mazuski" w:date="2017-09-04T14:39:00Z">
        <w:r w:rsidR="00C15C3E">
          <w:rPr>
            <w:rFonts w:ascii="Arial" w:hAnsi="Arial" w:cs="Arial"/>
            <w:i/>
          </w:rPr>
          <w:t xml:space="preserve">in vivo </w:t>
        </w:r>
        <w:r w:rsidR="00C15C3E">
          <w:rPr>
            <w:rFonts w:ascii="Arial" w:hAnsi="Arial" w:cs="Arial"/>
          </w:rPr>
          <w:t xml:space="preserve">and </w:t>
        </w:r>
        <w:r w:rsidR="00C15C3E" w:rsidRPr="00C15C3E">
          <w:rPr>
            <w:rFonts w:ascii="Arial" w:hAnsi="Arial" w:cs="Arial"/>
            <w:i/>
          </w:rPr>
          <w:t>in vitro</w:t>
        </w:r>
        <w:r w:rsidR="00C15C3E">
          <w:rPr>
            <w:rFonts w:ascii="Arial" w:hAnsi="Arial" w:cs="Arial"/>
          </w:rPr>
          <w:t>.</w:t>
        </w:r>
      </w:ins>
      <w:ins w:id="32" w:author="Cristina Mazuski" w:date="2017-09-04T14:41:00Z">
        <w:r w:rsidR="00C15C3E">
          <w:rPr>
            <w:rFonts w:ascii="Arial" w:hAnsi="Arial" w:cs="Arial"/>
          </w:rPr>
          <w:t xml:space="preserve"> </w:t>
        </w:r>
      </w:ins>
    </w:p>
    <w:p w14:paraId="2AA62723" w14:textId="77777777" w:rsidR="000B1D7F" w:rsidRPr="00E468B4" w:rsidDel="00926E57" w:rsidRDefault="000B1D7F" w:rsidP="000B1D7F">
      <w:pPr>
        <w:jc w:val="both"/>
        <w:rPr>
          <w:del w:id="33" w:author="Cristina Mazuski" w:date="2017-09-04T14:26:00Z"/>
          <w:rFonts w:ascii="Arial" w:hAnsi="Arial" w:cs="Arial"/>
        </w:rPr>
      </w:pPr>
    </w:p>
    <w:p w14:paraId="433834F1" w14:textId="77777777" w:rsidR="000B1D7F" w:rsidRPr="00E468B4" w:rsidDel="00926E57" w:rsidRDefault="000B1D7F" w:rsidP="000B1D7F">
      <w:pPr>
        <w:jc w:val="both"/>
        <w:rPr>
          <w:del w:id="34" w:author="Cristina Mazuski" w:date="2017-09-04T14:26:00Z"/>
          <w:rFonts w:ascii="Arial" w:hAnsi="Arial" w:cs="Arial"/>
        </w:rPr>
      </w:pPr>
    </w:p>
    <w:p w14:paraId="5E53E97A" w14:textId="77777777" w:rsidR="000B1D7F" w:rsidRPr="00E468B4" w:rsidDel="00926E57" w:rsidRDefault="000B1D7F" w:rsidP="000B1D7F">
      <w:pPr>
        <w:jc w:val="both"/>
        <w:rPr>
          <w:del w:id="35" w:author="Cristina Mazuski" w:date="2017-09-04T14:26:00Z"/>
          <w:rFonts w:ascii="Arial" w:hAnsi="Arial" w:cs="Arial"/>
        </w:rPr>
      </w:pPr>
      <w:del w:id="36" w:author="Cristina Mazuski" w:date="2017-09-04T14:26:00Z">
        <w:r w:rsidRPr="00E468B4" w:rsidDel="00926E57">
          <w:rPr>
            <w:rFonts w:ascii="Arial" w:hAnsi="Arial" w:cs="Arial"/>
          </w:rPr>
          <w:delText xml:space="preserve">Herein, we take a cell-to-systems approach to understand how firing of VIP neurons contributes to circadian entrainment. We used optical tagging to identify VIP SCN neurons and characterize their firing patterns across multiple days. Using physiologically relevant firing frequencies, we then tested the role of VIP neuron firing in phase shifting and entrainment </w:delText>
        </w:r>
        <w:r w:rsidRPr="00E468B4" w:rsidDel="00926E57">
          <w:rPr>
            <w:rFonts w:ascii="Arial" w:hAnsi="Arial" w:cs="Arial"/>
            <w:i/>
          </w:rPr>
          <w:delText>in vitro</w:delText>
        </w:r>
        <w:r w:rsidRPr="00E468B4" w:rsidDel="00926E57">
          <w:rPr>
            <w:rFonts w:ascii="Arial" w:hAnsi="Arial" w:cs="Arial"/>
          </w:rPr>
          <w:delText xml:space="preserve"> and </w:delText>
        </w:r>
        <w:r w:rsidRPr="00E468B4" w:rsidDel="00926E57">
          <w:rPr>
            <w:rFonts w:ascii="Arial" w:hAnsi="Arial" w:cs="Arial"/>
            <w:i/>
          </w:rPr>
          <w:delText xml:space="preserve">in vivo </w:delText>
        </w:r>
        <w:r w:rsidRPr="00E468B4" w:rsidDel="00926E57">
          <w:rPr>
            <w:rFonts w:ascii="Arial" w:hAnsi="Arial" w:cs="Arial"/>
          </w:rPr>
          <w:delText xml:space="preserve">via optogenetic stimulation. We conclude that VIP neurons can use firing frequency to phase shift circadian gene expression and behavior, ultimately resulting in entrainment to the local schedule. </w:delText>
        </w:r>
      </w:del>
    </w:p>
    <w:p w14:paraId="5430C4B0" w14:textId="77777777" w:rsidR="000B1D7F" w:rsidRPr="00E468B4" w:rsidRDefault="000B1D7F" w:rsidP="000B1D7F">
      <w:pPr>
        <w:jc w:val="both"/>
        <w:rPr>
          <w:rFonts w:ascii="Arial" w:hAnsi="Arial" w:cs="Arial"/>
          <w:b/>
        </w:rPr>
      </w:pPr>
    </w:p>
    <w:p w14:paraId="6DF665D5" w14:textId="77777777" w:rsidR="000B1D7F" w:rsidRPr="00E468B4" w:rsidRDefault="000B1D7F" w:rsidP="000B1D7F">
      <w:pPr>
        <w:jc w:val="both"/>
        <w:rPr>
          <w:rFonts w:ascii="Arial" w:hAnsi="Arial" w:cs="Arial"/>
          <w:b/>
          <w:sz w:val="28"/>
        </w:rPr>
      </w:pPr>
      <w:r w:rsidRPr="00E468B4">
        <w:rPr>
          <w:rFonts w:ascii="Arial" w:hAnsi="Arial" w:cs="Arial"/>
          <w:b/>
          <w:sz w:val="28"/>
        </w:rPr>
        <w:t>Results</w:t>
      </w:r>
    </w:p>
    <w:p w14:paraId="20AD8AAD" w14:textId="77777777" w:rsidR="000B1D7F" w:rsidRPr="00E468B4" w:rsidRDefault="000B1D7F" w:rsidP="000B1D7F">
      <w:pPr>
        <w:rPr>
          <w:rFonts w:ascii="Arial" w:hAnsi="Arial" w:cs="Arial"/>
        </w:rPr>
      </w:pPr>
    </w:p>
    <w:p w14:paraId="3CADD0B6" w14:textId="77777777" w:rsidR="000B1D7F" w:rsidRPr="00E468B4" w:rsidRDefault="00C15C3E" w:rsidP="000B1D7F">
      <w:pPr>
        <w:jc w:val="both"/>
        <w:rPr>
          <w:rFonts w:ascii="Arial" w:hAnsi="Arial" w:cs="Arial"/>
          <w:b/>
        </w:rPr>
      </w:pPr>
      <w:ins w:id="37" w:author="Cristina Mazuski" w:date="2017-09-04T14:42:00Z">
        <w:r>
          <w:rPr>
            <w:rFonts w:ascii="Arial" w:hAnsi="Arial" w:cs="Arial"/>
            <w:b/>
          </w:rPr>
          <w:t>Multi-day firing activity of VIP</w:t>
        </w:r>
      </w:ins>
      <w:ins w:id="38" w:author="Cristina Mazuski" w:date="2017-09-04T14:43:00Z">
        <w:r>
          <w:rPr>
            <w:rFonts w:ascii="Arial" w:hAnsi="Arial" w:cs="Arial"/>
            <w:b/>
          </w:rPr>
          <w:t xml:space="preserve"> SCN</w:t>
        </w:r>
      </w:ins>
      <w:ins w:id="39" w:author="Cristina Mazuski" w:date="2017-09-04T14:42:00Z">
        <w:r>
          <w:rPr>
            <w:rFonts w:ascii="Arial" w:hAnsi="Arial" w:cs="Arial"/>
            <w:b/>
          </w:rPr>
          <w:t xml:space="preserve"> neurons identified through o</w:t>
        </w:r>
      </w:ins>
      <w:del w:id="40" w:author="Cristina Mazuski" w:date="2017-09-04T14:42:00Z">
        <w:r w:rsidR="000B1D7F" w:rsidRPr="00E468B4" w:rsidDel="00C15C3E">
          <w:rPr>
            <w:rFonts w:ascii="Arial" w:hAnsi="Arial" w:cs="Arial"/>
            <w:b/>
          </w:rPr>
          <w:delText>O</w:delText>
        </w:r>
      </w:del>
      <w:r w:rsidR="000B1D7F" w:rsidRPr="00E468B4">
        <w:rPr>
          <w:rFonts w:ascii="Arial" w:hAnsi="Arial" w:cs="Arial"/>
          <w:b/>
        </w:rPr>
        <w:t xml:space="preserve">ptical tagging </w:t>
      </w:r>
      <w:del w:id="41" w:author="Cristina Mazuski" w:date="2017-09-04T14:43:00Z">
        <w:r w:rsidR="000B1D7F" w:rsidRPr="00E468B4" w:rsidDel="00C15C3E">
          <w:rPr>
            <w:rFonts w:ascii="Arial" w:hAnsi="Arial" w:cs="Arial"/>
            <w:b/>
          </w:rPr>
          <w:delText>of VIP SCN neurons on multielectrode arrays reveals daily rhythms in firing activity</w:delText>
        </w:r>
      </w:del>
      <w:ins w:id="42" w:author="Cristina Mazuski" w:date="2017-09-04T14:43:00Z">
        <w:r>
          <w:rPr>
            <w:rFonts w:ascii="Arial" w:hAnsi="Arial" w:cs="Arial"/>
            <w:b/>
          </w:rPr>
          <w:t>of VIP neurons on multielectrode arrays</w:t>
        </w:r>
      </w:ins>
    </w:p>
    <w:p w14:paraId="732CA2FE" w14:textId="77777777" w:rsidR="000B1D7F" w:rsidDel="00C15C3E" w:rsidRDefault="000B1D7F" w:rsidP="000B1D7F">
      <w:pPr>
        <w:jc w:val="both"/>
        <w:rPr>
          <w:del w:id="43" w:author="Cristina Mazuski" w:date="2017-09-04T14:45:00Z"/>
          <w:rFonts w:ascii="Arial" w:hAnsi="Arial" w:cs="Arial"/>
        </w:rPr>
      </w:pPr>
    </w:p>
    <w:p w14:paraId="1275D20D" w14:textId="77777777" w:rsidR="00C15C3E" w:rsidRDefault="00C15C3E" w:rsidP="000B1D7F">
      <w:pPr>
        <w:jc w:val="both"/>
        <w:rPr>
          <w:ins w:id="44" w:author="Cristina Mazuski" w:date="2017-09-04T14:45:00Z"/>
          <w:rFonts w:ascii="Arial" w:hAnsi="Arial" w:cs="Arial"/>
        </w:rPr>
      </w:pPr>
    </w:p>
    <w:p w14:paraId="4D08063A" w14:textId="77777777" w:rsidR="00D07BD2" w:rsidRDefault="00C15C3E" w:rsidP="00D07BD2">
      <w:pPr>
        <w:jc w:val="both"/>
        <w:rPr>
          <w:ins w:id="45" w:author="Cristina Mazuski" w:date="2017-09-04T15:03:00Z"/>
          <w:rFonts w:ascii="Arial" w:hAnsi="Arial" w:cs="Arial"/>
        </w:rPr>
      </w:pPr>
      <w:ins w:id="46" w:author="Cristina Mazuski" w:date="2017-09-04T14:45:00Z">
        <w:r>
          <w:rPr>
            <w:rFonts w:ascii="Arial" w:hAnsi="Arial" w:cs="Arial"/>
          </w:rPr>
          <w:t xml:space="preserve">To identify physiologically relevant firing frequencies of VIP neurons, we identified and characterized the spontaneous firing activity of VIP neurons on multielectrode arrays (MEAs) using optical tagging. </w:t>
        </w:r>
      </w:ins>
      <w:ins w:id="47" w:author="Cristina Mazuski" w:date="2017-09-04T15:02:00Z">
        <w:r w:rsidR="00D07BD2">
          <w:rPr>
            <w:rFonts w:ascii="Arial" w:hAnsi="Arial" w:cs="Arial"/>
          </w:rPr>
          <w:t xml:space="preserve">Overall, </w:t>
        </w:r>
      </w:ins>
      <w:ins w:id="48" w:author="Cristina Mazuski" w:date="2017-09-04T14:59:00Z">
        <w:r w:rsidR="00D07BD2">
          <w:rPr>
            <w:rFonts w:ascii="Arial" w:hAnsi="Arial" w:cs="Arial"/>
          </w:rPr>
          <w:t xml:space="preserve">SCN neurons exhibit dynamic changes in spontaneous firing </w:t>
        </w:r>
      </w:ins>
      <w:ins w:id="49" w:author="Cristina Mazuski" w:date="2017-09-04T15:01:00Z">
        <w:r w:rsidR="00D07BD2">
          <w:rPr>
            <w:rFonts w:ascii="Arial" w:hAnsi="Arial" w:cs="Arial"/>
          </w:rPr>
          <w:t xml:space="preserve">activity </w:t>
        </w:r>
      </w:ins>
      <w:ins w:id="50" w:author="Cristina Mazuski" w:date="2017-09-04T14:59:00Z">
        <w:r w:rsidR="00D07BD2">
          <w:rPr>
            <w:rFonts w:ascii="Arial" w:hAnsi="Arial" w:cs="Arial"/>
          </w:rPr>
          <w:t xml:space="preserve">across the </w:t>
        </w:r>
      </w:ins>
      <w:ins w:id="51" w:author="Cristina Mazuski" w:date="2017-09-04T15:00:00Z">
        <w:r w:rsidR="00D07BD2">
          <w:rPr>
            <w:rFonts w:ascii="Arial" w:hAnsi="Arial" w:cs="Arial"/>
          </w:rPr>
          <w:t>circadian</w:t>
        </w:r>
      </w:ins>
      <w:ins w:id="52" w:author="Cristina Mazuski" w:date="2017-09-04T14:59:00Z">
        <w:r w:rsidR="00D07BD2">
          <w:rPr>
            <w:rFonts w:ascii="Arial" w:hAnsi="Arial" w:cs="Arial"/>
          </w:rPr>
          <w:t xml:space="preserve"> </w:t>
        </w:r>
      </w:ins>
      <w:ins w:id="53" w:author="Cristina Mazuski" w:date="2017-09-04T15:00:00Z">
        <w:r w:rsidR="00D07BD2">
          <w:rPr>
            <w:rFonts w:ascii="Arial" w:hAnsi="Arial" w:cs="Arial"/>
          </w:rPr>
          <w:t>day</w:t>
        </w:r>
      </w:ins>
      <w:ins w:id="54" w:author="Cristina Mazuski" w:date="2017-09-04T15:01:00Z">
        <w:r w:rsidR="00D07BD2">
          <w:rPr>
            <w:rFonts w:ascii="Arial" w:hAnsi="Arial" w:cs="Arial"/>
          </w:rPr>
          <w:t>,</w:t>
        </w:r>
      </w:ins>
      <w:ins w:id="55" w:author="Cristina Mazuski" w:date="2017-09-04T15:00:00Z">
        <w:r w:rsidR="00D07BD2">
          <w:rPr>
            <w:rFonts w:ascii="Arial" w:hAnsi="Arial" w:cs="Arial"/>
          </w:rPr>
          <w:t xml:space="preserve"> </w:t>
        </w:r>
      </w:ins>
      <w:ins w:id="56" w:author="Cristina Mazuski" w:date="2017-09-04T15:01:00Z">
        <w:r w:rsidR="00D07BD2">
          <w:rPr>
            <w:rFonts w:ascii="Arial" w:hAnsi="Arial" w:cs="Arial"/>
          </w:rPr>
          <w:t>which</w:t>
        </w:r>
      </w:ins>
      <w:ins w:id="57" w:author="Cristina Mazuski" w:date="2017-09-04T15:00:00Z">
        <w:r w:rsidR="00D07BD2">
          <w:rPr>
            <w:rFonts w:ascii="Arial" w:hAnsi="Arial" w:cs="Arial"/>
          </w:rPr>
          <w:t xml:space="preserve"> are </w:t>
        </w:r>
      </w:ins>
      <w:ins w:id="58" w:author="Cristina Mazuski" w:date="2017-09-04T15:01:00Z">
        <w:r w:rsidR="00D07BD2">
          <w:rPr>
            <w:rFonts w:ascii="Arial" w:hAnsi="Arial" w:cs="Arial"/>
          </w:rPr>
          <w:t>heterogeneous</w:t>
        </w:r>
      </w:ins>
      <w:ins w:id="59" w:author="Cristina Mazuski" w:date="2017-09-04T15:00:00Z">
        <w:r w:rsidR="00D07BD2">
          <w:rPr>
            <w:rFonts w:ascii="Arial" w:hAnsi="Arial" w:cs="Arial"/>
          </w:rPr>
          <w:t xml:space="preserve"> on a single-</w:t>
        </w:r>
      </w:ins>
      <w:ins w:id="60" w:author="Cristina Mazuski" w:date="2017-09-04T15:01:00Z">
        <w:r w:rsidR="00D07BD2">
          <w:rPr>
            <w:rFonts w:ascii="Arial" w:hAnsi="Arial" w:cs="Arial"/>
          </w:rPr>
          <w:t>neuron</w:t>
        </w:r>
      </w:ins>
      <w:ins w:id="61" w:author="Cristina Mazuski" w:date="2017-09-04T15:00:00Z">
        <w:r w:rsidR="00D07BD2">
          <w:rPr>
            <w:rFonts w:ascii="Arial" w:hAnsi="Arial" w:cs="Arial"/>
          </w:rPr>
          <w:t xml:space="preserve"> scale (e.g. individual neurons vary dramatically in frequency, firing pattern, phase, etc.)</w:t>
        </w:r>
      </w:ins>
      <w:ins w:id="62" w:author="Cristina Mazuski" w:date="2017-09-04T15:02:00Z">
        <w:r w:rsidR="00D07BD2">
          <w:rPr>
            <w:rFonts w:ascii="Arial" w:hAnsi="Arial" w:cs="Arial"/>
          </w:rPr>
          <w:t xml:space="preserve"> Therefore, we designed our experiment to </w:t>
        </w:r>
        <w:proofErr w:type="spellStart"/>
        <w:r w:rsidR="00D07BD2">
          <w:rPr>
            <w:rFonts w:ascii="Arial" w:hAnsi="Arial" w:cs="Arial"/>
          </w:rPr>
          <w:t>i</w:t>
        </w:r>
        <w:proofErr w:type="spellEnd"/>
        <w:r w:rsidR="00D07BD2">
          <w:rPr>
            <w:rFonts w:ascii="Arial" w:hAnsi="Arial" w:cs="Arial"/>
          </w:rPr>
          <w:t>) characterize firing activity from single neurons across multiple days to capture the circadian variability within single-neurons, and ii) identify firing activity belonging to a specific subset (VIP) of SCN neurons.</w:t>
        </w:r>
      </w:ins>
    </w:p>
    <w:p w14:paraId="47E3C02D" w14:textId="77777777" w:rsidR="00D07BD2" w:rsidRDefault="00D07BD2" w:rsidP="00D07BD2">
      <w:pPr>
        <w:jc w:val="both"/>
        <w:rPr>
          <w:ins w:id="63" w:author="Cristina Mazuski" w:date="2017-09-04T15:03:00Z"/>
          <w:rFonts w:ascii="Arial" w:hAnsi="Arial" w:cs="Arial"/>
        </w:rPr>
      </w:pPr>
    </w:p>
    <w:p w14:paraId="075067C7" w14:textId="77777777" w:rsidR="00D07BD2" w:rsidRPr="00D07BD2" w:rsidRDefault="00D07BD2" w:rsidP="00D07BD2">
      <w:pPr>
        <w:jc w:val="both"/>
        <w:rPr>
          <w:ins w:id="64" w:author="Cristina Mazuski" w:date="2017-09-04T15:02:00Z"/>
          <w:rFonts w:ascii="Arial" w:hAnsi="Arial" w:cs="Arial"/>
        </w:rPr>
      </w:pPr>
      <w:moveToRangeStart w:id="65" w:author="Cristina Mazuski" w:date="2017-09-04T15:03:00Z" w:name="move366156761"/>
      <w:moveTo w:id="66" w:author="Cristina Mazuski" w:date="2017-09-04T15:03:00Z">
        <w:r w:rsidRPr="00E468B4">
          <w:rPr>
            <w:rFonts w:ascii="Arial" w:hAnsi="Arial" w:cs="Arial"/>
          </w:rPr>
          <w:t xml:space="preserve">To do so, we optically tagged VIP SCN neurons within </w:t>
        </w:r>
        <w:del w:id="67" w:author="Cristina Mazuski" w:date="2017-09-04T15:04:00Z">
          <w:r w:rsidRPr="00E468B4" w:rsidDel="00D07BD2">
            <w:rPr>
              <w:rFonts w:ascii="Arial" w:hAnsi="Arial" w:cs="Arial"/>
            </w:rPr>
            <w:delText xml:space="preserve">a high-density </w:delText>
          </w:r>
        </w:del>
        <w:r w:rsidRPr="00E468B4">
          <w:rPr>
            <w:rFonts w:ascii="Arial" w:hAnsi="Arial" w:cs="Arial"/>
          </w:rPr>
          <w:t>SCN culture</w:t>
        </w:r>
      </w:moveTo>
      <w:ins w:id="68" w:author="Cristina Mazuski" w:date="2017-09-04T15:04:00Z">
        <w:r>
          <w:rPr>
            <w:rFonts w:ascii="Arial" w:hAnsi="Arial" w:cs="Arial"/>
          </w:rPr>
          <w:t>s</w:t>
        </w:r>
      </w:ins>
      <w:moveTo w:id="69" w:author="Cristina Mazuski" w:date="2017-09-04T15:03:00Z">
        <w:r w:rsidRPr="00E468B4">
          <w:rPr>
            <w:rFonts w:ascii="Arial" w:hAnsi="Arial" w:cs="Arial"/>
          </w:rPr>
          <w:t xml:space="preserve"> plated on multielectrode arrays (MEAs).</w:t>
        </w:r>
      </w:moveTo>
      <w:moveToRangeEnd w:id="65"/>
      <w:ins w:id="70" w:author="Cristina Mazuski" w:date="2017-09-04T15:05:00Z">
        <w:r>
          <w:rPr>
            <w:rFonts w:ascii="Arial" w:hAnsi="Arial" w:cs="Arial"/>
          </w:rPr>
          <w:t xml:space="preserve"> Extracellular MEA recording from SCN cell cultures allows us to follow single neuron firing activity for multiple days, and the novel use of optical tagging permits cell-specific identification of VIP SCN neurons.</w:t>
        </w:r>
      </w:ins>
      <w:ins w:id="71" w:author="Cristina Mazuski" w:date="2017-09-04T15:04:00Z">
        <w:r>
          <w:rPr>
            <w:rFonts w:ascii="Arial" w:hAnsi="Arial" w:cs="Arial"/>
          </w:rPr>
          <w:t xml:space="preserve"> Importantly, previous studies have established that SCN cell cultures mimic the SCN </w:t>
        </w:r>
        <w:r>
          <w:rPr>
            <w:rFonts w:ascii="Arial" w:hAnsi="Arial" w:cs="Arial"/>
            <w:i/>
          </w:rPr>
          <w:t xml:space="preserve">in vitro </w:t>
        </w:r>
        <w:r>
          <w:rPr>
            <w:rFonts w:ascii="Arial" w:hAnsi="Arial" w:cs="Arial"/>
          </w:rPr>
          <w:t xml:space="preserve">and </w:t>
        </w:r>
        <w:r>
          <w:rPr>
            <w:rFonts w:ascii="Arial" w:hAnsi="Arial" w:cs="Arial"/>
            <w:i/>
          </w:rPr>
          <w:t>in vivo</w:t>
        </w:r>
        <w:r>
          <w:rPr>
            <w:rFonts w:ascii="Arial" w:hAnsi="Arial" w:cs="Arial"/>
          </w:rPr>
          <w:t xml:space="preserve"> in many important aspects, including neuropeptide expression, release and function. </w:t>
        </w:r>
      </w:ins>
      <w:ins w:id="72" w:author="Cristina Mazuski" w:date="2017-09-04T15:06:00Z">
        <w:r>
          <w:rPr>
            <w:rFonts w:ascii="Arial" w:hAnsi="Arial" w:cs="Arial"/>
          </w:rPr>
          <w:t xml:space="preserve">Taken together, this suggests that </w:t>
        </w:r>
      </w:ins>
      <w:ins w:id="73" w:author="Cristina Mazuski" w:date="2017-09-04T15:07:00Z">
        <w:r>
          <w:rPr>
            <w:rFonts w:ascii="Arial" w:hAnsi="Arial" w:cs="Arial"/>
          </w:rPr>
          <w:t xml:space="preserve">our experimental setup provides a good starting point for identifying and characterizing the spontaneous firing frequencies of VIP that mediate VIP release. </w:t>
        </w:r>
      </w:ins>
    </w:p>
    <w:p w14:paraId="32A9E036" w14:textId="77777777" w:rsidR="000B1D7F" w:rsidRPr="00E468B4" w:rsidDel="00D07BD2" w:rsidRDefault="000B1D7F" w:rsidP="000B1D7F">
      <w:pPr>
        <w:jc w:val="both"/>
        <w:rPr>
          <w:del w:id="74" w:author="Cristina Mazuski" w:date="2017-09-04T15:05:00Z"/>
          <w:rFonts w:ascii="Arial" w:hAnsi="Arial" w:cs="Arial"/>
        </w:rPr>
      </w:pPr>
      <w:del w:id="75" w:author="Cristina Mazuski" w:date="2017-09-04T15:05:00Z">
        <w:r w:rsidRPr="00E468B4" w:rsidDel="00D07BD2">
          <w:rPr>
            <w:rFonts w:ascii="Arial" w:hAnsi="Arial" w:cs="Arial"/>
          </w:rPr>
          <w:delText xml:space="preserve">To understand how VIP neurons integrate and communicate within the SCN, we first needed to identify and characterize the firing activity of VIP neurons. </w:delText>
        </w:r>
      </w:del>
      <w:moveFromRangeStart w:id="76" w:author="Cristina Mazuski" w:date="2017-09-04T15:03:00Z" w:name="move366156761"/>
      <w:moveFrom w:id="77" w:author="Cristina Mazuski" w:date="2017-09-04T15:03:00Z">
        <w:del w:id="78" w:author="Cristina Mazuski" w:date="2017-09-04T15:05:00Z">
          <w:r w:rsidRPr="00E468B4" w:rsidDel="00D07BD2">
            <w:rPr>
              <w:rFonts w:ascii="Arial" w:hAnsi="Arial" w:cs="Arial"/>
            </w:rPr>
            <w:delText xml:space="preserve">To do so, we optically tagged VIP SCN neurons within a high-density SCN culture plated on multielectrode arrays (MEAs). </w:delText>
          </w:r>
        </w:del>
      </w:moveFrom>
      <w:moveFromRangeEnd w:id="76"/>
    </w:p>
    <w:p w14:paraId="3A0B43D2" w14:textId="77777777" w:rsidR="000B1D7F" w:rsidRPr="00E468B4" w:rsidRDefault="000B1D7F" w:rsidP="000B1D7F">
      <w:pPr>
        <w:jc w:val="both"/>
        <w:rPr>
          <w:rFonts w:ascii="Arial" w:hAnsi="Arial" w:cs="Arial"/>
        </w:rPr>
      </w:pPr>
    </w:p>
    <w:p w14:paraId="5D359EB6" w14:textId="77777777" w:rsidR="000B1D7F" w:rsidRPr="00E468B4" w:rsidRDefault="000B1D7F" w:rsidP="000B1D7F">
      <w:pPr>
        <w:jc w:val="both"/>
        <w:rPr>
          <w:rFonts w:ascii="Arial" w:hAnsi="Arial" w:cs="Arial"/>
        </w:rPr>
      </w:pPr>
      <w:r w:rsidRPr="00E468B4">
        <w:rPr>
          <w:rFonts w:ascii="Arial" w:hAnsi="Arial" w:cs="Arial"/>
        </w:rPr>
        <w:t xml:space="preserve">Specifically, following multiday spontaneous activity recordings from SCN MEA neurons, we activated channelrhodpsin-2 (ChR2) expressed solely within VIP neurons (VIPCre crossed with floxed-ChR2) using blue light pulses (Figure 1a). To identify VIP </w:t>
      </w:r>
      <w:r w:rsidRPr="00E468B4">
        <w:rPr>
          <w:rFonts w:ascii="Arial" w:hAnsi="Arial" w:cs="Arial"/>
        </w:rPr>
        <w:lastRenderedPageBreak/>
        <w:t xml:space="preserve">neurons, we calculated the </w:t>
      </w:r>
      <w:proofErr w:type="spellStart"/>
      <w:r w:rsidRPr="00E468B4">
        <w:rPr>
          <w:rFonts w:ascii="Arial" w:hAnsi="Arial" w:cs="Arial"/>
        </w:rPr>
        <w:t>interspike</w:t>
      </w:r>
      <w:proofErr w:type="spellEnd"/>
      <w:r w:rsidRPr="00E468B4">
        <w:rPr>
          <w:rFonts w:ascii="Arial" w:hAnsi="Arial" w:cs="Arial"/>
        </w:rPr>
        <w:t xml:space="preserve"> interval histogram (ISIH) of each neuron that fired during the 1 h stimulation and found neurons whose firing matched the stimulation pattern (10.6 </w:t>
      </w:r>
      <w:r w:rsidRPr="00E468B4">
        <w:rPr>
          <w:rFonts w:ascii="Arial" w:eastAsia="MS Gothic" w:hAnsi="Arial" w:cs="Arial"/>
          <w:color w:val="000000"/>
        </w:rPr>
        <w:t xml:space="preserve">± </w:t>
      </w:r>
      <w:r w:rsidRPr="00E468B4">
        <w:rPr>
          <w:rFonts w:ascii="Arial" w:hAnsi="Arial" w:cs="Arial"/>
        </w:rPr>
        <w:t xml:space="preserve">1.7%, mean </w:t>
      </w:r>
      <w:r w:rsidRPr="00E468B4">
        <w:rPr>
          <w:rFonts w:ascii="Arial" w:eastAsia="MS Gothic" w:hAnsi="Arial" w:cs="Arial"/>
          <w:color w:val="000000"/>
        </w:rPr>
        <w:t>±</w:t>
      </w:r>
      <w:r w:rsidRPr="00E468B4">
        <w:rPr>
          <w:rFonts w:ascii="Arial" w:hAnsi="Arial" w:cs="Arial"/>
        </w:rPr>
        <w:t xml:space="preserve"> SEM, Figure 1b). To verify that VIP neurons selectively fired synchronously during the stimulation, we cross-correlated firing between each pair of active neurons. As predicted, we found that only VIP neurons increased firing synchronously in response to stimulation, while some non-VIP neurons decreased firing approximately 10-20 </w:t>
      </w:r>
      <w:proofErr w:type="spellStart"/>
      <w:r w:rsidRPr="00E468B4">
        <w:rPr>
          <w:rFonts w:ascii="Arial" w:hAnsi="Arial" w:cs="Arial"/>
        </w:rPr>
        <w:t>ms</w:t>
      </w:r>
      <w:proofErr w:type="spellEnd"/>
      <w:r w:rsidRPr="00E468B4">
        <w:rPr>
          <w:rFonts w:ascii="Arial" w:hAnsi="Arial" w:cs="Arial"/>
        </w:rPr>
        <w:t xml:space="preserve"> following stimulation, consistent with inhibitory neurotransmission from VIP SCN neurons (Figure 1c). </w:t>
      </w:r>
    </w:p>
    <w:p w14:paraId="6D169AA2" w14:textId="77777777" w:rsidR="000B1D7F" w:rsidRPr="00E468B4" w:rsidRDefault="000B1D7F" w:rsidP="000B1D7F">
      <w:pPr>
        <w:jc w:val="both"/>
        <w:rPr>
          <w:rFonts w:ascii="Arial" w:hAnsi="Arial" w:cs="Arial"/>
        </w:rPr>
      </w:pPr>
    </w:p>
    <w:p w14:paraId="4E91FB16" w14:textId="68548098" w:rsidR="00050DB2" w:rsidRDefault="000B1D7F" w:rsidP="000B1D7F">
      <w:pPr>
        <w:jc w:val="both"/>
        <w:rPr>
          <w:ins w:id="79" w:author="Cristina Mazuski" w:date="2017-09-04T15:23:00Z"/>
          <w:rFonts w:ascii="Arial" w:hAnsi="Arial" w:cs="Arial"/>
        </w:rPr>
      </w:pPr>
      <w:r w:rsidRPr="00E468B4">
        <w:rPr>
          <w:rFonts w:ascii="Arial" w:hAnsi="Arial" w:cs="Arial"/>
        </w:rPr>
        <w:t xml:space="preserve">Based on our identification during stimulation, we classified the prior spontaneous activity firing as VIP or non-VIP (Supplementary Figure 1). Overall, we discriminated multiday electrical activity from 40 VIP neurons and 543 non-VIP neurons across 8 MEA preparations. </w:t>
      </w:r>
      <w:ins w:id="80" w:author="Cristina Mazuski" w:date="2017-09-04T15:22:00Z">
        <w:r w:rsidR="00050DB2">
          <w:rPr>
            <w:rFonts w:ascii="Arial" w:hAnsi="Arial" w:cs="Arial"/>
          </w:rPr>
          <w:t>Previously</w:t>
        </w:r>
      </w:ins>
      <w:ins w:id="81" w:author="Cristina Mazuski" w:date="2017-09-04T15:25:00Z">
        <w:r w:rsidR="00050DB2">
          <w:rPr>
            <w:rFonts w:ascii="Arial" w:hAnsi="Arial" w:cs="Arial"/>
          </w:rPr>
          <w:t xml:space="preserve"> two reports measuring </w:t>
        </w:r>
      </w:ins>
      <w:ins w:id="82" w:author="Cristina Mazuski" w:date="2017-09-04T15:24:00Z">
        <w:r w:rsidR="00050DB2">
          <w:rPr>
            <w:rFonts w:ascii="Arial" w:hAnsi="Arial" w:cs="Arial"/>
          </w:rPr>
          <w:t xml:space="preserve">1-30 min snapshots of </w:t>
        </w:r>
      </w:ins>
      <w:ins w:id="83" w:author="Cristina Mazuski" w:date="2017-09-04T15:25:00Z">
        <w:r w:rsidR="00050DB2">
          <w:rPr>
            <w:rFonts w:ascii="Arial" w:hAnsi="Arial" w:cs="Arial"/>
          </w:rPr>
          <w:t xml:space="preserve">VIP firing activity from </w:t>
        </w:r>
      </w:ins>
      <w:ins w:id="84" w:author="Cristina Mazuski" w:date="2017-09-04T15:22:00Z">
        <w:r w:rsidR="00050DB2">
          <w:rPr>
            <w:rFonts w:ascii="Arial" w:hAnsi="Arial" w:cs="Arial"/>
          </w:rPr>
          <w:t xml:space="preserve">slice </w:t>
        </w:r>
      </w:ins>
      <w:ins w:id="85" w:author="Cristina Mazuski" w:date="2017-09-04T15:25:00Z">
        <w:r w:rsidR="00050DB2">
          <w:rPr>
            <w:rFonts w:ascii="Arial" w:hAnsi="Arial" w:cs="Arial"/>
          </w:rPr>
          <w:t xml:space="preserve">recordings at two separate </w:t>
        </w:r>
        <w:proofErr w:type="spellStart"/>
        <w:r w:rsidR="00050DB2">
          <w:rPr>
            <w:rFonts w:ascii="Arial" w:hAnsi="Arial" w:cs="Arial"/>
          </w:rPr>
          <w:t>timepoints</w:t>
        </w:r>
      </w:ins>
      <w:proofErr w:type="spellEnd"/>
      <w:ins w:id="86" w:author="Cristina Mazuski" w:date="2017-09-04T15:26:00Z">
        <w:r w:rsidR="00050DB2">
          <w:rPr>
            <w:rFonts w:ascii="Arial" w:hAnsi="Arial" w:cs="Arial"/>
          </w:rPr>
          <w:t xml:space="preserve"> </w:t>
        </w:r>
      </w:ins>
      <w:moveToRangeStart w:id="87" w:author="Cristina Mazuski" w:date="2017-09-04T15:26:00Z" w:name="move366158141"/>
      <w:moveTo w:id="88" w:author="Cristina Mazuski" w:date="2017-09-04T15:26:00Z">
        <w:r w:rsidR="00050DB2" w:rsidRPr="00E468B4">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IDIwMTYsIEZhbiBldCBhbC4sIDIwMTUpPC9EaXNwbGF5VGV4dD48cmVjb3JkPjxyZWMtbnVtYmVy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</w:fldData>
          </w:fldChar>
        </w:r>
        <w:r w:rsidR="00050DB2">
          <w:rPr>
            <w:rFonts w:ascii="Arial" w:hAnsi="Arial" w:cs="Arial"/>
          </w:rPr>
          <w:instrText xml:space="preserve"> ADDIN EN.CITE </w:instrText>
        </w:r>
        <w:r w:rsidR="00050DB2">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IDIwMTYsIEZhbiBldCBhbC4sIDIwMTUpPC9EaXNwbGF5VGV4dD48cmVjb3JkPjxyZWMtbnVtYmVy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</w:fldData>
          </w:fldChar>
        </w:r>
        <w:r w:rsidR="00050DB2">
          <w:rPr>
            <w:rFonts w:ascii="Arial" w:hAnsi="Arial" w:cs="Arial"/>
          </w:rPr>
          <w:instrText xml:space="preserve"> ADDIN EN.CITE.DATA </w:instrText>
        </w:r>
      </w:moveTo>
      <w:ins w:id="89" w:author="Cristina Mazuski" w:date="2017-09-04T15:26:00Z">
        <w:r w:rsidR="00050DB2">
          <w:rPr>
            <w:rFonts w:ascii="Arial" w:hAnsi="Arial" w:cs="Arial"/>
          </w:rPr>
        </w:r>
      </w:ins>
      <w:moveTo w:id="90" w:author="Cristina Mazuski" w:date="2017-09-04T15:26:00Z">
        <w:r w:rsidR="00050DB2">
          <w:rPr>
            <w:rFonts w:ascii="Arial" w:hAnsi="Arial" w:cs="Arial"/>
          </w:rPr>
          <w:fldChar w:fldCharType="end"/>
        </w:r>
      </w:moveTo>
      <w:ins w:id="91" w:author="Cristina Mazuski" w:date="2017-09-04T15:26:00Z">
        <w:r w:rsidR="00050DB2" w:rsidRPr="00E468B4">
          <w:rPr>
            <w:rFonts w:ascii="Arial" w:hAnsi="Arial" w:cs="Arial"/>
          </w:rPr>
        </w:r>
      </w:ins>
      <w:moveTo w:id="92" w:author="Cristina Mazuski" w:date="2017-09-04T15:26:00Z">
        <w:r w:rsidR="00050DB2" w:rsidRPr="00E468B4">
          <w:rPr>
            <w:rFonts w:ascii="Arial" w:hAnsi="Arial" w:cs="Arial"/>
          </w:rPr>
          <w:fldChar w:fldCharType="separate"/>
        </w:r>
        <w:r w:rsidR="00050DB2">
          <w:rPr>
            <w:rFonts w:ascii="Arial" w:hAnsi="Arial" w:cs="Arial"/>
            <w:noProof/>
          </w:rPr>
          <w:t>(Hermanstyne et al., 2016, Fan et al., 2015)</w:t>
        </w:r>
        <w:r w:rsidR="00050DB2" w:rsidRPr="00E468B4">
          <w:rPr>
            <w:rFonts w:ascii="Arial" w:hAnsi="Arial" w:cs="Arial"/>
          </w:rPr>
          <w:fldChar w:fldCharType="end"/>
        </w:r>
      </w:moveTo>
      <w:moveToRangeEnd w:id="87"/>
      <w:ins w:id="93" w:author="Cristina Mazuski" w:date="2017-09-04T15:25:00Z">
        <w:r w:rsidR="00050DB2">
          <w:rPr>
            <w:rFonts w:ascii="Arial" w:hAnsi="Arial" w:cs="Arial"/>
          </w:rPr>
          <w:t xml:space="preserve"> differed on whether VIP SCN neurons have circadian firing rhythms. </w:t>
        </w:r>
      </w:ins>
      <w:ins w:id="94" w:author="Cristina Mazuski" w:date="2017-09-04T15:27:00Z">
        <w:r w:rsidR="00050DB2">
          <w:rPr>
            <w:rFonts w:ascii="Arial" w:hAnsi="Arial" w:cs="Arial"/>
          </w:rPr>
          <w:t xml:space="preserve">The design of </w:t>
        </w:r>
      </w:ins>
      <w:ins w:id="95" w:author="Cristina Mazuski" w:date="2017-09-04T15:25:00Z">
        <w:r w:rsidR="00050DB2">
          <w:rPr>
            <w:rFonts w:ascii="Arial" w:hAnsi="Arial" w:cs="Arial"/>
          </w:rPr>
          <w:t xml:space="preserve">our study </w:t>
        </w:r>
      </w:ins>
      <w:ins w:id="96" w:author="Cristina Mazuski" w:date="2017-09-04T15:27:00Z">
        <w:r w:rsidR="00050DB2">
          <w:rPr>
            <w:rFonts w:ascii="Arial" w:hAnsi="Arial" w:cs="Arial"/>
          </w:rPr>
          <w:t xml:space="preserve">allows us to follow </w:t>
        </w:r>
      </w:ins>
      <w:ins w:id="97" w:author="Cristina Mazuski" w:date="2017-09-04T15:25:00Z">
        <w:r w:rsidR="00050DB2">
          <w:rPr>
            <w:rFonts w:ascii="Arial" w:hAnsi="Arial" w:cs="Arial"/>
          </w:rPr>
          <w:t xml:space="preserve">individual VIP neurons across multiple days and </w:t>
        </w:r>
      </w:ins>
      <w:ins w:id="98" w:author="Doyle Lab" w:date="2017-09-04T17:34:00Z">
        <w:r w:rsidR="006C30F1">
          <w:rPr>
            <w:rFonts w:ascii="Arial" w:hAnsi="Arial" w:cs="Arial"/>
          </w:rPr>
          <w:t>strongly confirms</w:t>
        </w:r>
      </w:ins>
      <w:ins w:id="99" w:author="Cristina Mazuski" w:date="2017-09-04T15:25:00Z">
        <w:del w:id="100" w:author="Doyle Lab" w:date="2017-09-04T17:34:00Z">
          <w:r w:rsidR="00050DB2" w:rsidDel="006C30F1">
            <w:rPr>
              <w:rFonts w:ascii="Arial" w:hAnsi="Arial" w:cs="Arial"/>
            </w:rPr>
            <w:delText>we definitely show</w:delText>
          </w:r>
        </w:del>
        <w:r w:rsidR="00050DB2">
          <w:rPr>
            <w:rFonts w:ascii="Arial" w:hAnsi="Arial" w:cs="Arial"/>
          </w:rPr>
          <w:t xml:space="preserve"> that a majority of VIP neurons have circadian firing activity (</w:t>
        </w:r>
      </w:ins>
      <w:ins w:id="101" w:author="Cristina Mazuski" w:date="2017-09-04T15:26:00Z">
        <w:r w:rsidR="00050DB2" w:rsidRPr="00E468B4">
          <w:rPr>
            <w:rFonts w:ascii="Arial" w:hAnsi="Arial" w:cs="Arial"/>
          </w:rPr>
          <w:t xml:space="preserve">81.5 </w:t>
        </w:r>
        <w:r w:rsidR="00050DB2" w:rsidRPr="00E468B4">
          <w:rPr>
            <w:rFonts w:ascii="Arial" w:eastAsia="MS Gothic" w:hAnsi="Arial" w:cs="Arial"/>
            <w:color w:val="000000"/>
          </w:rPr>
          <w:t>±</w:t>
        </w:r>
        <w:r w:rsidR="00050DB2" w:rsidRPr="00E468B4">
          <w:rPr>
            <w:rFonts w:ascii="Arial" w:hAnsi="Arial" w:cs="Arial"/>
          </w:rPr>
          <w:t xml:space="preserve"> 4.0%</w:t>
        </w:r>
        <w:r w:rsidR="00050DB2">
          <w:rPr>
            <w:rFonts w:ascii="Arial" w:hAnsi="Arial" w:cs="Arial"/>
          </w:rPr>
          <w:t xml:space="preserve">). </w:t>
        </w:r>
      </w:ins>
    </w:p>
    <w:p w14:paraId="173735FC" w14:textId="3C0CA94C" w:rsidR="000B1D7F" w:rsidRPr="00E468B4" w:rsidDel="00050DB2" w:rsidRDefault="000B1D7F" w:rsidP="000B1D7F">
      <w:pPr>
        <w:jc w:val="both"/>
        <w:rPr>
          <w:del w:id="102" w:author="Cristina Mazuski" w:date="2017-09-04T15:26:00Z"/>
          <w:rFonts w:ascii="Arial" w:hAnsi="Arial" w:cs="Arial"/>
        </w:rPr>
      </w:pPr>
      <w:del w:id="103" w:author="Cristina Mazuski" w:date="2017-09-04T15:26:00Z">
        <w:r w:rsidRPr="00E468B4" w:rsidDel="00050DB2">
          <w:rPr>
            <w:rFonts w:ascii="Arial" w:hAnsi="Arial" w:cs="Arial"/>
          </w:rPr>
          <w:delText>Although previous reports differ on whether VIP SCN neurons exhibit circadian firing rhythms</w:delText>
        </w:r>
      </w:del>
      <w:moveFromRangeStart w:id="104" w:author="Cristina Mazuski" w:date="2017-09-04T15:26:00Z" w:name="move366158141"/>
      <w:moveFrom w:id="105" w:author="Cristina Mazuski" w:date="2017-09-04T15:26:00Z">
        <w:del w:id="106" w:author="Cristina Mazuski" w:date="2017-09-04T15:26:00Z">
          <w:r w:rsidRPr="00E468B4" w:rsidDel="00050DB2">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IDIwMTYsIEZhbiBldCBhbC4sIDIwMTUpPC9EaXNwbGF5VGV4dD48cmVjb3JkPjxyZWMtbnVtYmVy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</w:fldData>
            </w:fldChar>
          </w:r>
          <w:r w:rsidDel="00050DB2">
            <w:rPr>
              <w:rFonts w:ascii="Arial" w:hAnsi="Arial" w:cs="Arial"/>
            </w:rPr>
            <w:delInstrText xml:space="preserve"> ADDIN EN.CITE </w:delInstrText>
          </w:r>
          <w:r w:rsidDel="00050DB2">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IDIwMTYsIEZhbiBldCBhbC4sIDIwMTUpPC9EaXNwbGF5VGV4dD48cmVjb3JkPjxyZWMtbnVtYmVy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</w:fldData>
            </w:fldChar>
          </w:r>
          <w:r w:rsidDel="00050DB2">
            <w:rPr>
              <w:rFonts w:ascii="Arial" w:hAnsi="Arial" w:cs="Arial"/>
            </w:rPr>
            <w:delInstrText xml:space="preserve"> ADDIN EN.CITE.DATA </w:delInstrText>
          </w:r>
        </w:del>
      </w:moveFrom>
      <w:del w:id="107" w:author="Cristina Mazuski" w:date="2017-09-04T15:26:00Z">
        <w:r w:rsidDel="00050DB2">
          <w:rPr>
            <w:rFonts w:ascii="Arial" w:hAnsi="Arial" w:cs="Arial"/>
          </w:rPr>
        </w:r>
      </w:del>
      <w:moveFrom w:id="108" w:author="Cristina Mazuski" w:date="2017-09-04T15:26:00Z">
        <w:del w:id="109" w:author="Cristina Mazuski" w:date="2017-09-04T15:26:00Z">
          <w:r w:rsidDel="00050DB2">
            <w:rPr>
              <w:rFonts w:ascii="Arial" w:hAnsi="Arial" w:cs="Arial"/>
            </w:rPr>
            <w:fldChar w:fldCharType="end"/>
          </w:r>
        </w:del>
      </w:moveFrom>
      <w:del w:id="110" w:author="Cristina Mazuski" w:date="2017-09-04T15:26:00Z">
        <w:r w:rsidRPr="00E468B4" w:rsidDel="00050DB2">
          <w:rPr>
            <w:rFonts w:ascii="Arial" w:hAnsi="Arial" w:cs="Arial"/>
          </w:rPr>
        </w:r>
      </w:del>
      <w:moveFrom w:id="111" w:author="Cristina Mazuski" w:date="2017-09-04T15:26:00Z">
        <w:del w:id="112" w:author="Cristina Mazuski" w:date="2017-09-04T15:26:00Z">
          <w:r w:rsidRPr="00E468B4" w:rsidDel="00050DB2">
            <w:rPr>
              <w:rFonts w:ascii="Arial" w:hAnsi="Arial" w:cs="Arial"/>
            </w:rPr>
            <w:fldChar w:fldCharType="separate"/>
          </w:r>
          <w:r w:rsidDel="00050DB2">
            <w:rPr>
              <w:rFonts w:ascii="Arial" w:hAnsi="Arial" w:cs="Arial"/>
              <w:noProof/>
            </w:rPr>
            <w:delText>(Hermanstyne et al., 2016, Fan et al., 2015)</w:delText>
          </w:r>
          <w:r w:rsidRPr="00E468B4" w:rsidDel="00050DB2">
            <w:rPr>
              <w:rFonts w:ascii="Arial" w:hAnsi="Arial" w:cs="Arial"/>
            </w:rPr>
            <w:fldChar w:fldCharType="end"/>
          </w:r>
        </w:del>
      </w:moveFrom>
      <w:moveFromRangeEnd w:id="104"/>
      <w:del w:id="113" w:author="Cristina Mazuski" w:date="2017-09-04T15:26:00Z">
        <w:r w:rsidRPr="00E468B4" w:rsidDel="00050DB2">
          <w:rPr>
            <w:rFonts w:ascii="Arial" w:hAnsi="Arial" w:cs="Arial"/>
          </w:rPr>
          <w:delText xml:space="preserve">, we found that VIP neurons were more likely to exhibit circadian rhythms in firing than non-VIP neurons (81.5 </w:delText>
        </w:r>
        <w:r w:rsidRPr="00E468B4" w:rsidDel="00050DB2">
          <w:rPr>
            <w:rFonts w:ascii="Arial" w:eastAsia="MS Gothic" w:hAnsi="Arial" w:cs="Arial"/>
            <w:color w:val="000000"/>
          </w:rPr>
          <w:delText>±</w:delText>
        </w:r>
        <w:r w:rsidRPr="00E468B4" w:rsidDel="00050DB2">
          <w:rPr>
            <w:rFonts w:ascii="Arial" w:hAnsi="Arial" w:cs="Arial"/>
          </w:rPr>
          <w:delText xml:space="preserve"> 4.0% compared to 51.7 </w:delText>
        </w:r>
        <w:r w:rsidRPr="00E468B4" w:rsidDel="00050DB2">
          <w:rPr>
            <w:rFonts w:ascii="Arial" w:eastAsia="MS Gothic" w:hAnsi="Arial" w:cs="Arial"/>
            <w:color w:val="000000"/>
          </w:rPr>
          <w:delText>±</w:delText>
        </w:r>
        <w:r w:rsidRPr="00E468B4" w:rsidDel="00050DB2">
          <w:rPr>
            <w:rFonts w:ascii="Arial" w:hAnsi="Arial" w:cs="Arial"/>
          </w:rPr>
          <w:delText xml:space="preserve"> 8.5%, Figure 1d-e).</w:delText>
        </w:r>
      </w:del>
      <w:del w:id="114" w:author="Cristina Mazuski" w:date="2017-09-04T15:21:00Z">
        <w:r w:rsidRPr="00E468B4" w:rsidDel="00050DB2">
          <w:rPr>
            <w:rFonts w:ascii="Arial" w:hAnsi="Arial" w:cs="Arial"/>
          </w:rPr>
          <w:delText xml:space="preserve">  </w:delText>
        </w:r>
      </w:del>
    </w:p>
    <w:p w14:paraId="3C1EC536" w14:textId="77777777" w:rsidR="000B1D7F" w:rsidRPr="00E468B4" w:rsidRDefault="000B1D7F" w:rsidP="000B1D7F">
      <w:pPr>
        <w:rPr>
          <w:rFonts w:ascii="Arial" w:hAnsi="Arial" w:cs="Arial"/>
        </w:rPr>
      </w:pPr>
    </w:p>
    <w:p w14:paraId="03807918" w14:textId="1A4E47CB" w:rsidR="000B1D7F" w:rsidRPr="00E468B4" w:rsidRDefault="000B1D7F" w:rsidP="000B1D7F">
      <w:pPr>
        <w:jc w:val="both"/>
        <w:rPr>
          <w:rFonts w:ascii="Arial" w:hAnsi="Arial" w:cs="Arial"/>
        </w:rPr>
      </w:pPr>
      <w:r w:rsidRPr="00E468B4">
        <w:rPr>
          <w:rFonts w:ascii="Arial" w:hAnsi="Arial" w:cs="Arial"/>
        </w:rPr>
        <w:t>Since our experimental design relied on direct ChR2-induced increases in firing within VIP neurons, we tested these assumptions. As utilized and quantified by previous researchers</w:t>
      </w:r>
      <w:ins w:id="115" w:author="Cristina Mazuski" w:date="2017-09-04T15:27:00Z">
        <w:r w:rsidR="00050DB2">
          <w:rPr>
            <w:rFonts w:ascii="Arial" w:hAnsi="Arial" w:cs="Arial"/>
          </w:rPr>
          <w:t xml:space="preserve"> </w:t>
        </w:r>
      </w:ins>
      <w:r w:rsidRPr="00E468B4">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IDIwMTYsIEZhbiBldCBhbC4sIDIwMTUsIEJyYW5jYWNjaW8gZXQgYWwuLCAyMDEzKTwvRGlzcGxh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PEVuZE5vdGU+PENpdGU+PEF1dGhvcj5IZXJtYW5zdHluZTwvQXV0aG9yPjxZZWFyPjIwMTY8L1ll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(Hermanstyne et al., 2016, Fan et al., 2015, Brancaccio et al., 2013)</w:t>
      </w:r>
      <w:r w:rsidRPr="00E468B4">
        <w:rPr>
          <w:rFonts w:ascii="Arial" w:hAnsi="Arial" w:cs="Arial"/>
        </w:rPr>
        <w:fldChar w:fldCharType="end"/>
      </w:r>
      <w:r w:rsidRPr="00E468B4">
        <w:rPr>
          <w:rFonts w:ascii="Arial" w:hAnsi="Arial" w:cs="Arial"/>
        </w:rPr>
        <w:t xml:space="preserve">, </w:t>
      </w:r>
      <w:proofErr w:type="spellStart"/>
      <w:r w:rsidRPr="00E468B4">
        <w:rPr>
          <w:rFonts w:ascii="Arial" w:hAnsi="Arial" w:cs="Arial"/>
        </w:rPr>
        <w:t>Cre</w:t>
      </w:r>
      <w:proofErr w:type="spellEnd"/>
      <w:r w:rsidRPr="00E468B4">
        <w:rPr>
          <w:rFonts w:ascii="Arial" w:hAnsi="Arial" w:cs="Arial"/>
        </w:rPr>
        <w:t xml:space="preserve">-lox recombination selectively drives transgene expression within VIP neurons. Additionally, we verified that only ChR2-positive SCN neurons fired precisely in response to light pulses using whole-cell patch clamp recordings (Supplementary Figure 2). Finally, within our MEA preparation we validated that VIP neurons responded to light pulses within 5 </w:t>
      </w:r>
      <w:proofErr w:type="spellStart"/>
      <w:r w:rsidRPr="00E468B4">
        <w:rPr>
          <w:rFonts w:ascii="Arial" w:hAnsi="Arial" w:cs="Arial"/>
        </w:rPr>
        <w:t>ms</w:t>
      </w:r>
      <w:proofErr w:type="spellEnd"/>
      <w:r w:rsidRPr="00E468B4">
        <w:rPr>
          <w:rFonts w:ascii="Arial" w:hAnsi="Arial" w:cs="Arial"/>
        </w:rPr>
        <w:t xml:space="preserve"> (Supplementary Figure 3). In conclusion, optical tagging reliably identified the multiday firing activity of VIP SCN neurons. </w:t>
      </w:r>
    </w:p>
    <w:p w14:paraId="72B24457" w14:textId="77777777" w:rsidR="000B1D7F" w:rsidRPr="00E468B4" w:rsidRDefault="000B1D7F" w:rsidP="000B1D7F">
      <w:pPr>
        <w:jc w:val="both"/>
        <w:rPr>
          <w:rFonts w:ascii="Arial" w:hAnsi="Arial" w:cs="Arial"/>
          <w:b/>
        </w:rPr>
      </w:pPr>
    </w:p>
    <w:p w14:paraId="3BF4A768" w14:textId="42EC85B8" w:rsidR="000B1D7F" w:rsidRPr="00E468B4" w:rsidRDefault="000B1D7F" w:rsidP="000B1D7F">
      <w:pPr>
        <w:jc w:val="both"/>
        <w:rPr>
          <w:rFonts w:ascii="Arial" w:hAnsi="Arial" w:cs="Arial"/>
          <w:b/>
        </w:rPr>
      </w:pPr>
      <w:r w:rsidRPr="00E468B4">
        <w:rPr>
          <w:rFonts w:ascii="Arial" w:hAnsi="Arial" w:cs="Arial"/>
          <w:b/>
        </w:rPr>
        <w:t xml:space="preserve">VIP neurons </w:t>
      </w:r>
      <w:del w:id="116" w:author="Cristina Mazuski" w:date="2017-09-04T15:28:00Z">
        <w:r w:rsidRPr="00E468B4" w:rsidDel="00244C0E">
          <w:rPr>
            <w:rFonts w:ascii="Arial" w:hAnsi="Arial" w:cs="Arial"/>
            <w:b/>
          </w:rPr>
          <w:delText>fire with either tonic or irregular patterns</w:delText>
        </w:r>
      </w:del>
      <w:ins w:id="117" w:author="Cristina Mazuski" w:date="2017-09-04T15:28:00Z">
        <w:r w:rsidR="00244C0E">
          <w:rPr>
            <w:rFonts w:ascii="Arial" w:hAnsi="Arial" w:cs="Arial"/>
            <w:b/>
          </w:rPr>
          <w:t>are a heterogeneous subclass of SCN neurons</w:t>
        </w:r>
      </w:ins>
    </w:p>
    <w:p w14:paraId="33C7068A" w14:textId="77777777" w:rsidR="000B1D7F" w:rsidRPr="00E468B4" w:rsidRDefault="000B1D7F" w:rsidP="000B1D7F">
      <w:pPr>
        <w:jc w:val="both"/>
        <w:rPr>
          <w:rFonts w:ascii="Arial" w:hAnsi="Arial" w:cs="Arial"/>
        </w:rPr>
      </w:pPr>
    </w:p>
    <w:p w14:paraId="5CDDBE97" w14:textId="7BAC7F79" w:rsidR="00244C0E" w:rsidRDefault="00244C0E" w:rsidP="000B1D7F">
      <w:pPr>
        <w:jc w:val="both"/>
        <w:rPr>
          <w:ins w:id="118" w:author="Cristina Mazuski" w:date="2017-09-04T15:30:00Z"/>
          <w:rFonts w:ascii="Arial" w:hAnsi="Arial" w:cs="Arial"/>
        </w:rPr>
      </w:pPr>
      <w:ins w:id="119" w:author="Cristina Mazuski" w:date="2017-09-04T15:35:00Z">
        <w:r>
          <w:rPr>
            <w:rFonts w:ascii="Arial" w:hAnsi="Arial" w:cs="Arial"/>
          </w:rPr>
          <w:t xml:space="preserve">Most electrophysiological SCN studies have focused on </w:t>
        </w:r>
      </w:ins>
      <w:ins w:id="120" w:author="Cristina Mazuski" w:date="2017-09-04T15:36:00Z">
        <w:r>
          <w:rPr>
            <w:rFonts w:ascii="Arial" w:hAnsi="Arial" w:cs="Arial"/>
          </w:rPr>
          <w:t>br</w:t>
        </w:r>
      </w:ins>
      <w:ins w:id="121" w:author="Doyle Lab" w:date="2017-09-04T17:34:00Z">
        <w:r w:rsidR="00B33214">
          <w:rPr>
            <w:rFonts w:ascii="Arial" w:hAnsi="Arial" w:cs="Arial"/>
          </w:rPr>
          <w:t>oa</w:t>
        </w:r>
      </w:ins>
      <w:ins w:id="122" w:author="Cristina Mazuski" w:date="2017-09-04T15:36:00Z">
        <w:del w:id="123" w:author="Doyle Lab" w:date="2017-09-04T17:34:00Z">
          <w:r w:rsidDel="00B33214">
            <w:rPr>
              <w:rFonts w:ascii="Arial" w:hAnsi="Arial" w:cs="Arial"/>
            </w:rPr>
            <w:delText>ao</w:delText>
          </w:r>
        </w:del>
        <w:r>
          <w:rPr>
            <w:rFonts w:ascii="Arial" w:hAnsi="Arial" w:cs="Arial"/>
          </w:rPr>
          <w:t xml:space="preserve">d </w:t>
        </w:r>
      </w:ins>
      <w:ins w:id="124" w:author="Cristina Mazuski" w:date="2017-09-04T15:35:00Z">
        <w:r>
          <w:rPr>
            <w:rFonts w:ascii="Arial" w:hAnsi="Arial" w:cs="Arial"/>
          </w:rPr>
          <w:t>changes in SCN neuronal firing rate</w:t>
        </w:r>
      </w:ins>
      <w:ins w:id="125" w:author="Cristina Mazuski" w:date="2017-09-04T15:36:00Z">
        <w:r>
          <w:rPr>
            <w:rFonts w:ascii="Arial" w:hAnsi="Arial" w:cs="Arial"/>
          </w:rPr>
          <w:t xml:space="preserve">, or the mean firing frequency (e.g. the number of spikes binned by time where time bins range from 10s to 10min). While mean firing rate quickly simplifies complex, dynamic SCN </w:t>
        </w:r>
      </w:ins>
      <w:ins w:id="126" w:author="Cristina Mazuski" w:date="2017-09-04T15:38:00Z">
        <w:r w:rsidR="00EC2B43">
          <w:rPr>
            <w:rFonts w:ascii="Arial" w:hAnsi="Arial" w:cs="Arial"/>
          </w:rPr>
          <w:t xml:space="preserve">firing </w:t>
        </w:r>
      </w:ins>
      <w:ins w:id="127" w:author="Cristina Mazuski" w:date="2017-09-04T15:36:00Z">
        <w:r>
          <w:rPr>
            <w:rFonts w:ascii="Arial" w:hAnsi="Arial" w:cs="Arial"/>
          </w:rPr>
          <w:t xml:space="preserve">activity recordings, </w:t>
        </w:r>
      </w:ins>
      <w:ins w:id="128" w:author="Cristina Mazuski" w:date="2017-09-04T15:38:00Z">
        <w:r w:rsidR="00EC2B43">
          <w:rPr>
            <w:rFonts w:ascii="Arial" w:hAnsi="Arial" w:cs="Arial"/>
          </w:rPr>
          <w:t>it can risk oversimpl</w:t>
        </w:r>
      </w:ins>
      <w:ins w:id="129" w:author="Doyle Lab" w:date="2017-09-04T17:34:00Z">
        <w:r w:rsidR="00B33214">
          <w:rPr>
            <w:rFonts w:ascii="Arial" w:hAnsi="Arial" w:cs="Arial"/>
          </w:rPr>
          <w:t>if</w:t>
        </w:r>
      </w:ins>
      <w:ins w:id="130" w:author="Cristina Mazuski" w:date="2017-09-04T15:38:00Z">
        <w:r w:rsidR="00EC2B43">
          <w:rPr>
            <w:rFonts w:ascii="Arial" w:hAnsi="Arial" w:cs="Arial"/>
          </w:rPr>
          <w:t xml:space="preserve">ying </w:t>
        </w:r>
      </w:ins>
      <w:ins w:id="131" w:author="Cristina Mazuski" w:date="2017-09-04T15:40:00Z">
        <w:r w:rsidR="00EC2B43">
          <w:rPr>
            <w:rFonts w:ascii="Arial" w:hAnsi="Arial" w:cs="Arial"/>
          </w:rPr>
          <w:t>activity</w:t>
        </w:r>
      </w:ins>
      <w:ins w:id="132" w:author="Cristina Mazuski" w:date="2017-09-04T15:38:00Z">
        <w:r w:rsidR="00EC2B43">
          <w:rPr>
            <w:rFonts w:ascii="Arial" w:hAnsi="Arial" w:cs="Arial"/>
          </w:rPr>
          <w:t xml:space="preserve"> that occurs on the millisecond timescale</w:t>
        </w:r>
      </w:ins>
      <w:ins w:id="133" w:author="Cristina Mazuski" w:date="2017-09-04T15:40:00Z">
        <w:r w:rsidR="00EC2B43">
          <w:rPr>
            <w:rFonts w:ascii="Arial" w:hAnsi="Arial" w:cs="Arial"/>
          </w:rPr>
          <w:t xml:space="preserve"> also known as instantaneous firing frequency</w:t>
        </w:r>
      </w:ins>
      <w:ins w:id="134" w:author="Cristina Mazuski" w:date="2017-09-04T15:39:00Z">
        <w:r w:rsidR="00EC2B43">
          <w:rPr>
            <w:rFonts w:ascii="Arial" w:hAnsi="Arial" w:cs="Arial"/>
          </w:rPr>
          <w:t>. Since we were interested in whether firing frequency of VIP neurons mediates neuropeptide release,</w:t>
        </w:r>
      </w:ins>
      <w:ins w:id="135" w:author="Cristina Mazuski" w:date="2017-09-04T15:40:00Z">
        <w:r w:rsidR="00EC2B43" w:rsidRPr="00EC2B43">
          <w:rPr>
            <w:rFonts w:ascii="Arial" w:hAnsi="Arial" w:cs="Arial"/>
          </w:rPr>
          <w:t xml:space="preserve"> </w:t>
        </w:r>
        <w:r w:rsidR="00EC2B43" w:rsidRPr="00E468B4">
          <w:rPr>
            <w:rFonts w:ascii="Arial" w:hAnsi="Arial" w:cs="Arial"/>
          </w:rPr>
          <w:t xml:space="preserve">we </w:t>
        </w:r>
      </w:ins>
      <w:ins w:id="136" w:author="Cristina Mazuski" w:date="2017-09-04T15:41:00Z">
        <w:r w:rsidR="00EC2B43">
          <w:rPr>
            <w:rFonts w:ascii="Arial" w:hAnsi="Arial" w:cs="Arial"/>
          </w:rPr>
          <w:t xml:space="preserve">elected to </w:t>
        </w:r>
      </w:ins>
      <w:ins w:id="137" w:author="Cristina Mazuski" w:date="2017-09-04T15:40:00Z">
        <w:r w:rsidR="00EC2B43">
          <w:rPr>
            <w:rFonts w:ascii="Arial" w:hAnsi="Arial" w:cs="Arial"/>
          </w:rPr>
          <w:t>analyze</w:t>
        </w:r>
        <w:r w:rsidR="00EC2B43" w:rsidRPr="00E468B4">
          <w:rPr>
            <w:rFonts w:ascii="Arial" w:hAnsi="Arial" w:cs="Arial"/>
          </w:rPr>
          <w:t xml:space="preserve"> spike timing and frequency </w:t>
        </w:r>
      </w:ins>
      <w:ins w:id="138" w:author="Cristina Mazuski" w:date="2017-09-04T15:41:00Z">
        <w:r w:rsidR="00EC2B43">
          <w:rPr>
            <w:rFonts w:ascii="Arial" w:hAnsi="Arial" w:cs="Arial"/>
          </w:rPr>
          <w:t>and</w:t>
        </w:r>
      </w:ins>
      <w:ins w:id="139" w:author="Cristina Mazuski" w:date="2017-09-04T15:40:00Z">
        <w:r w:rsidR="00EC2B43" w:rsidRPr="00E468B4">
          <w:rPr>
            <w:rFonts w:ascii="Arial" w:hAnsi="Arial" w:cs="Arial"/>
          </w:rPr>
          <w:t xml:space="preserve"> characterize</w:t>
        </w:r>
      </w:ins>
      <w:ins w:id="140" w:author="Cristina Mazuski" w:date="2017-09-04T15:41:00Z">
        <w:r w:rsidR="00EC2B43">
          <w:rPr>
            <w:rFonts w:ascii="Arial" w:hAnsi="Arial" w:cs="Arial"/>
          </w:rPr>
          <w:t>d</w:t>
        </w:r>
      </w:ins>
      <w:ins w:id="141" w:author="Cristina Mazuski" w:date="2017-09-04T15:40:00Z">
        <w:r w:rsidR="00EC2B43" w:rsidRPr="00E468B4">
          <w:rPr>
            <w:rFonts w:ascii="Arial" w:hAnsi="Arial" w:cs="Arial"/>
          </w:rPr>
          <w:t xml:space="preserve"> instantaneous firing of circadian SCN</w:t>
        </w:r>
      </w:ins>
      <w:ins w:id="142" w:author="Cristina Mazuski" w:date="2017-09-04T15:41:00Z">
        <w:r w:rsidR="00EC2B43">
          <w:rPr>
            <w:rFonts w:ascii="Arial" w:hAnsi="Arial" w:cs="Arial"/>
          </w:rPr>
          <w:t xml:space="preserve"> neurons</w:t>
        </w:r>
      </w:ins>
      <w:ins w:id="143" w:author="Cristina Mazuski" w:date="2017-09-04T15:40:00Z">
        <w:r w:rsidR="00EC2B43" w:rsidRPr="00E468B4">
          <w:rPr>
            <w:rFonts w:ascii="Arial" w:hAnsi="Arial" w:cs="Arial"/>
          </w:rPr>
          <w:t xml:space="preserve"> (33 VIP and 268 non-VIP).</w:t>
        </w:r>
      </w:ins>
    </w:p>
    <w:p w14:paraId="7552BA17" w14:textId="3964E3B7" w:rsidR="000B1D7F" w:rsidRPr="00E468B4" w:rsidDel="00EC2B43" w:rsidRDefault="000B1D7F" w:rsidP="000B1D7F">
      <w:pPr>
        <w:jc w:val="both"/>
        <w:rPr>
          <w:del w:id="144" w:author="Cristina Mazuski" w:date="2017-09-04T15:43:00Z"/>
          <w:rFonts w:ascii="Arial" w:hAnsi="Arial" w:cs="Arial"/>
        </w:rPr>
      </w:pPr>
      <w:del w:id="145" w:author="Cristina Mazuski" w:date="2017-09-04T15:43:00Z">
        <w:r w:rsidRPr="00E468B4" w:rsidDel="00EC2B43">
          <w:rPr>
            <w:rFonts w:ascii="Arial" w:hAnsi="Arial" w:cs="Arial"/>
          </w:rPr>
          <w:delText>Previous studies have described three classes of firing patterns in the SCN (tonic, irregular, and bursting)</w:delText>
        </w:r>
        <w:r w:rsidRPr="00E468B4" w:rsidDel="00EC2B43">
          <w:rPr>
            <w:rFonts w:ascii="Arial" w:hAnsi="Arial" w:cs="Arial"/>
          </w:rPr>
          <w:fldChar w:fldCharType="begin"/>
        </w:r>
        <w:r w:rsidDel="00EC2B43">
          <w:rPr>
            <w:rFonts w:ascii="Arial" w:hAnsi="Arial" w:cs="Arial"/>
          </w:rPr>
          <w:delInstrText xml:space="preserve"> ADDIN EN.CITE &lt;EndNote&gt;&lt;Cite&gt;&lt;Author&gt;Pennartz&lt;/Author&gt;&lt;Year&gt;1998&lt;/Year&gt;&lt;RecNum&gt;3145&lt;/RecNum&gt;&lt;DisplayText&gt;(Pennartz et al., 1998)&lt;/DisplayText&gt;&lt;record&gt;&lt;rec-number&gt;3145&lt;/rec-number&gt;&lt;foreign-keys&gt;&lt;key app="EN" db-id="edvt9fawcrffekex5dapswzett2p20w2pspa" timestamp="1417840963"&gt;3145&lt;/key&gt;&lt;/foreign-keys&gt;&lt;ref-type name="Journal Article"&gt;17&lt;/ref-type&gt;&lt;contributors&gt;&lt;authors&gt;&lt;author&gt;Pennartz, C. M.&lt;/author&gt;&lt;author&gt;De Jeu, M. T.&lt;/author&gt;&lt;author&gt;Geurtsen, A. M.&lt;/author&gt;&lt;author&gt;Sluiter, A. A.&lt;/author&gt;&lt;author&gt;Hermes, M. L.&lt;/author&gt;&lt;/authors&gt;&lt;/contributors&gt;&lt;auth-address&gt;Graduate School Neurosciences Amsterdam, Netherlands Institute for Brain Research, The Netherlands. c.pennartz@nih.knaw.nl&lt;/auth-address&gt;&lt;titles&gt;&lt;title&gt;Electrophysiological and morphological heterogeneity of neurons in slices of rat suprachiasmatic nucleus&lt;/title&gt;&lt;secondary-title&gt;J Physiol&lt;/secondary-title&gt;&lt;alt-title&gt;The Journal of physiology&lt;/alt-title&gt;&lt;/titles&gt;&lt;periodical&gt;&lt;full-title&gt;J Physiol&lt;/full-title&gt;&lt;/periodical&gt;&lt;alt-periodical&gt;&lt;full-title&gt;The Journal of physiology&lt;/full-title&gt;&lt;/alt-periodical&gt;&lt;pages&gt;775-93&lt;/pages&gt;&lt;volume&gt;506 ( Pt 3)&lt;/volume&gt;&lt;keywords&gt;&lt;keyword&gt;Animals&lt;/keyword&gt;&lt;keyword&gt;Cluster Analysis&lt;/keyword&gt;&lt;keyword&gt;Electric Stimulation&lt;/keyword&gt;&lt;keyword&gt;Electrophysiology&lt;/keyword&gt;&lt;keyword&gt;Lysine/analogs &amp;amp; derivatives&lt;/keyword&gt;&lt;keyword&gt;Male&lt;/keyword&gt;&lt;keyword&gt;Membrane Potentials/physiology&lt;/keyword&gt;&lt;keyword&gt;Multivariate Analysis&lt;/keyword&gt;&lt;keyword&gt;Neurons/*physiology/ultrastructure&lt;/keyword&gt;&lt;keyword&gt;Patch-Clamp Techniques&lt;/keyword&gt;&lt;keyword&gt;Rats&lt;/keyword&gt;&lt;keyword&gt;Rats, Wistar&lt;/keyword&gt;&lt;keyword&gt;Suprachiasmatic Nucleus/cytology/*physiology/ultrastructure&lt;/keyword&gt;&lt;/keywords&gt;&lt;dates&gt;&lt;year&gt;1998&lt;/year&gt;&lt;pub-dates&gt;&lt;date&gt;Feb 1&lt;/date&gt;&lt;/pub-dates&gt;&lt;/dates&gt;&lt;isbn&gt;0022-3751 (Print)&amp;#xD;0022-3751 (Linking)&lt;/isbn&gt;&lt;accession-num&gt;9503337&lt;/accession-num&gt;&lt;urls&gt;&lt;related-urls&gt;&lt;url&gt;http://www.ncbi.nlm.nih.gov/pubmed/9503337&lt;/url&gt;&lt;/related-urls&gt;&lt;/urls&gt;&lt;custom2&gt;2230738&lt;/custom2&gt;&lt;/record&gt;&lt;/Cite&gt;&lt;/EndNote&gt;</w:delInstrText>
        </w:r>
        <w:r w:rsidRPr="00E468B4" w:rsidDel="00EC2B43">
          <w:rPr>
            <w:rFonts w:ascii="Arial" w:hAnsi="Arial" w:cs="Arial"/>
          </w:rPr>
          <w:fldChar w:fldCharType="separate"/>
        </w:r>
        <w:r w:rsidDel="00EC2B43">
          <w:rPr>
            <w:rFonts w:ascii="Arial" w:hAnsi="Arial" w:cs="Arial"/>
            <w:noProof/>
          </w:rPr>
          <w:delText>(Pennartz et al., 1998)</w:delText>
        </w:r>
        <w:r w:rsidRPr="00E468B4" w:rsidDel="00EC2B43">
          <w:rPr>
            <w:rFonts w:ascii="Arial" w:hAnsi="Arial" w:cs="Arial"/>
          </w:rPr>
          <w:fldChar w:fldCharType="end"/>
        </w:r>
        <w:r w:rsidRPr="00E468B4" w:rsidDel="00EC2B43">
          <w:rPr>
            <w:rFonts w:ascii="Arial" w:hAnsi="Arial" w:cs="Arial"/>
          </w:rPr>
          <w:delText xml:space="preserve">, however it is poorly understood whether these firing patterns vary with neuropeptide cell type, time of day, or across multiple days. To address this, </w:delText>
        </w:r>
      </w:del>
      <w:del w:id="146" w:author="Cristina Mazuski" w:date="2017-09-04T15:40:00Z">
        <w:r w:rsidRPr="00E468B4" w:rsidDel="00EC2B43">
          <w:rPr>
            <w:rFonts w:ascii="Arial" w:hAnsi="Arial" w:cs="Arial"/>
          </w:rPr>
          <w:delText xml:space="preserve">we analyzed spike timing and frequency to characterize instantaneous firing patterns of circadian SCN neurons that could be tracked for multiple days (33 VIP and 268 non-VIP). </w:delText>
        </w:r>
      </w:del>
    </w:p>
    <w:p w14:paraId="01B9FC05" w14:textId="77777777" w:rsidR="000B1D7F" w:rsidRPr="00E468B4" w:rsidRDefault="000B1D7F" w:rsidP="000B1D7F">
      <w:pPr>
        <w:jc w:val="both"/>
        <w:rPr>
          <w:rFonts w:ascii="Arial" w:hAnsi="Arial" w:cs="Arial"/>
        </w:rPr>
      </w:pPr>
    </w:p>
    <w:p w14:paraId="733CA233" w14:textId="576CA9CE" w:rsidR="00600670" w:rsidRPr="00600670" w:rsidRDefault="000B1D7F" w:rsidP="000B1D7F">
      <w:pPr>
        <w:jc w:val="both"/>
        <w:rPr>
          <w:ins w:id="147" w:author="Cristina Mazuski" w:date="2017-09-04T15:54:00Z"/>
          <w:rFonts w:ascii="Arial" w:hAnsi="Arial" w:cs="Arial"/>
          <w:i/>
          <w:rPrChange w:id="148" w:author="Cristina Mazuski" w:date="2017-09-04T15:54:00Z">
            <w:rPr>
              <w:ins w:id="149" w:author="Cristina Mazuski" w:date="2017-09-04T15:54:00Z"/>
              <w:rFonts w:ascii="Arial" w:hAnsi="Arial" w:cs="Arial"/>
            </w:rPr>
          </w:rPrChange>
        </w:rPr>
      </w:pPr>
      <w:r w:rsidRPr="00E468B4">
        <w:rPr>
          <w:rFonts w:ascii="Arial" w:hAnsi="Arial" w:cs="Arial"/>
        </w:rPr>
        <w:t xml:space="preserve">Based on the </w:t>
      </w:r>
      <w:del w:id="150" w:author="Cristina Mazuski" w:date="2017-09-04T15:52:00Z">
        <w:r w:rsidRPr="00E468B4" w:rsidDel="00600670">
          <w:rPr>
            <w:rFonts w:ascii="Arial" w:hAnsi="Arial" w:cs="Arial"/>
          </w:rPr>
          <w:delText xml:space="preserve">ISIH </w:delText>
        </w:r>
      </w:del>
      <w:ins w:id="151" w:author="Cristina Mazuski" w:date="2017-09-04T15:52:00Z">
        <w:r w:rsidR="00600670">
          <w:rPr>
            <w:rFonts w:ascii="Arial" w:hAnsi="Arial" w:cs="Arial"/>
          </w:rPr>
          <w:t>spike timing</w:t>
        </w:r>
        <w:r w:rsidR="00600670" w:rsidRPr="00E468B4">
          <w:rPr>
            <w:rFonts w:ascii="Arial" w:hAnsi="Arial" w:cs="Arial"/>
          </w:rPr>
          <w:t xml:space="preserve"> </w:t>
        </w:r>
      </w:ins>
      <w:r w:rsidRPr="00E468B4">
        <w:rPr>
          <w:rFonts w:ascii="Arial" w:hAnsi="Arial" w:cs="Arial"/>
        </w:rPr>
        <w:t>of spontaneous activity</w:t>
      </w:r>
      <w:ins w:id="152" w:author="Cristina Mazuski" w:date="2017-09-04T15:52:00Z">
        <w:r w:rsidR="00600670">
          <w:rPr>
            <w:rFonts w:ascii="Arial" w:hAnsi="Arial" w:cs="Arial"/>
          </w:rPr>
          <w:t xml:space="preserve"> during an individual neuron’s daytime</w:t>
        </w:r>
      </w:ins>
      <w:r w:rsidRPr="00E468B4">
        <w:rPr>
          <w:rFonts w:ascii="Arial" w:hAnsi="Arial" w:cs="Arial"/>
        </w:rPr>
        <w:t xml:space="preserve">, we </w:t>
      </w:r>
      <w:del w:id="153" w:author="Cristina Mazuski" w:date="2017-09-04T15:42:00Z">
        <w:r w:rsidRPr="00E468B4" w:rsidDel="00EC2B43">
          <w:rPr>
            <w:rFonts w:ascii="Arial" w:hAnsi="Arial" w:cs="Arial"/>
          </w:rPr>
          <w:delText xml:space="preserve">also </w:delText>
        </w:r>
      </w:del>
      <w:r w:rsidRPr="00E468B4">
        <w:rPr>
          <w:rFonts w:ascii="Arial" w:hAnsi="Arial" w:cs="Arial"/>
        </w:rPr>
        <w:t xml:space="preserve">observed three distinct </w:t>
      </w:r>
      <w:ins w:id="154" w:author="Cristina Mazuski" w:date="2017-09-04T16:10:00Z">
        <w:r w:rsidR="008D6BFE">
          <w:rPr>
            <w:rFonts w:ascii="Arial" w:hAnsi="Arial" w:cs="Arial"/>
          </w:rPr>
          <w:t xml:space="preserve">classes of </w:t>
        </w:r>
      </w:ins>
      <w:del w:id="155" w:author="Cristina Mazuski" w:date="2017-09-04T15:53:00Z">
        <w:r w:rsidRPr="00E468B4" w:rsidDel="00600670">
          <w:rPr>
            <w:rFonts w:ascii="Arial" w:hAnsi="Arial" w:cs="Arial"/>
          </w:rPr>
          <w:delText>classes of firing patterns</w:delText>
        </w:r>
      </w:del>
      <w:ins w:id="156" w:author="Cristina Mazuski" w:date="2017-09-04T15:53:00Z">
        <w:r w:rsidR="00600670">
          <w:rPr>
            <w:rFonts w:ascii="Arial" w:hAnsi="Arial" w:cs="Arial"/>
          </w:rPr>
          <w:t xml:space="preserve">spike timing </w:t>
        </w:r>
      </w:ins>
      <w:del w:id="157" w:author="Cristina Mazuski" w:date="2017-09-04T16:10:00Z">
        <w:r w:rsidRPr="00E468B4" w:rsidDel="008D6BFE">
          <w:rPr>
            <w:rFonts w:ascii="Arial" w:hAnsi="Arial" w:cs="Arial"/>
          </w:rPr>
          <w:delText xml:space="preserve"> </w:delText>
        </w:r>
      </w:del>
      <w:r w:rsidRPr="00E468B4">
        <w:rPr>
          <w:rFonts w:ascii="Arial" w:hAnsi="Arial" w:cs="Arial"/>
        </w:rPr>
        <w:t>within SCN neurons: tonic, irregular, and bursting (Figure 2a-b)</w:t>
      </w:r>
      <w:ins w:id="158" w:author="Cristina Mazuski" w:date="2017-09-04T15:42:00Z">
        <w:r w:rsidR="00EC2B43">
          <w:rPr>
            <w:rFonts w:ascii="Arial" w:hAnsi="Arial" w:cs="Arial"/>
          </w:rPr>
          <w:t xml:space="preserve"> </w:t>
        </w:r>
      </w:ins>
      <w:ins w:id="159" w:author="Cristina Mazuski" w:date="2017-09-04T15:53:00Z">
        <w:r w:rsidR="00600670">
          <w:rPr>
            <w:rFonts w:ascii="Arial" w:hAnsi="Arial" w:cs="Arial"/>
          </w:rPr>
          <w:t>similar to those</w:t>
        </w:r>
      </w:ins>
      <w:ins w:id="160" w:author="Cristina Mazuski" w:date="2017-09-04T15:42:00Z">
        <w:r w:rsidR="00EC2B43">
          <w:rPr>
            <w:rFonts w:ascii="Arial" w:hAnsi="Arial" w:cs="Arial"/>
          </w:rPr>
          <w:t xml:space="preserve"> previously described </w:t>
        </w:r>
      </w:ins>
      <w:ins w:id="161" w:author="Cristina Mazuski" w:date="2017-09-04T15:43:00Z">
        <w:r w:rsidR="00EC2B43" w:rsidRPr="00E468B4">
          <w:rPr>
            <w:rFonts w:ascii="Arial" w:hAnsi="Arial" w:cs="Arial"/>
          </w:rPr>
          <w:fldChar w:fldCharType="begin"/>
        </w:r>
        <w:r w:rsidR="00EC2B43">
          <w:rPr>
            <w:rFonts w:ascii="Arial" w:hAnsi="Arial" w:cs="Arial"/>
          </w:rPr>
          <w:instrText xml:space="preserve"> ADDIN EN.CITE &lt;EndNote&gt;&lt;Cite&gt;&lt;Author&gt;Pennartz&lt;/Author&gt;&lt;Year&gt;1998&lt;/Year&gt;&lt;RecNum&gt;3145&lt;/RecNum&gt;&lt;DisplayText&gt;(Pennartz et al., 1998)&lt;/DisplayText&gt;&lt;record&gt;&lt;rec-number&gt;3145&lt;/rec-number&gt;&lt;foreign-keys&gt;&lt;key app="EN" db-id="edvt9fawcrffekex5dapswzett2p20w2pspa" timestamp="1417840963"&gt;3145&lt;/key&gt;&lt;/foreign-keys&gt;&lt;ref-type name="Journal Article"&gt;17&lt;/ref-type&gt;&lt;contributors&gt;&lt;authors&gt;&lt;author&gt;Pennartz, C. M.&lt;/author&gt;&lt;author&gt;De Jeu, M. T.&lt;/author&gt;&lt;author&gt;Geurtsen, A. M.&lt;/author&gt;&lt;author&gt;Sluiter, A. A.&lt;/author&gt;&lt;author&gt;Hermes, M. L.&lt;/author&gt;&lt;/authors&gt;&lt;/contributors&gt;&lt;auth-address&gt;Graduate School Neurosciences Amsterdam, Netherlands Institute for Brain Research, The Netherlands. c.pennartz@nih.knaw.nl&lt;/auth-address&gt;&lt;titles&gt;&lt;title&gt;Electrophysiological and morphological heterogeneity of neurons in slices of rat suprachiasmatic nucleus&lt;/title&gt;&lt;secondary-title&gt;J Physiol&lt;/secondary-title&gt;&lt;alt-title&gt;The Journal of physiology&lt;/alt-title&gt;&lt;/titles&gt;&lt;periodical&gt;&lt;full-title&gt;J Physiol&lt;/full-title&gt;&lt;/periodical&gt;&lt;alt-periodical&gt;&lt;full-title&gt;The Journal of physiology&lt;/full-title&gt;&lt;/alt-periodical&gt;&lt;pages&gt;775-93&lt;/pages&gt;&lt;volume&gt;506 ( Pt 3)&lt;/volume&gt;&lt;keywords&gt;&lt;keyword&gt;Animals&lt;/keyword&gt;&lt;keyword&gt;Cluster Analysis&lt;/keyword&gt;&lt;keyword&gt;Electric Stimulation&lt;/keyword&gt;&lt;keyword&gt;Electrophysiology&lt;/keyword&gt;&lt;keyword&gt;Lysine/analogs &amp;amp; derivatives&lt;/keyword&gt;&lt;keyword&gt;Male&lt;/keyword&gt;&lt;keyword&gt;Membrane Potentials/physiology&lt;/keyword&gt;&lt;keyword&gt;Multivariate Analysis&lt;/keyword&gt;&lt;keyword&gt;Neurons/*physiology/ultrastructure&lt;/keyword&gt;&lt;keyword&gt;Patch-Clamp Techniques&lt;/keyword&gt;&lt;keyword&gt;Rats&lt;/keyword&gt;&lt;keyword&gt;Rats, Wistar&lt;/keyword&gt;&lt;keyword&gt;Suprachiasmatic Nucleus/cytology/*physiology/ultrastructure&lt;/keyword&gt;&lt;/keywords&gt;&lt;dates&gt;&lt;year&gt;1998&lt;/year&gt;&lt;pub-dates&gt;&lt;date&gt;Feb 1&lt;/date&gt;&lt;/pub-dates&gt;&lt;/dates&gt;&lt;isbn&gt;0022-3751 (Print)&amp;#xD;0022-3751 (Linking)&lt;/isbn&gt;&lt;accession-num&gt;9503337&lt;/accession-num&gt;&lt;urls&gt;&lt;related-urls&gt;&lt;url&gt;http://www.ncbi.nlm.nih.gov/pubmed/9503337&lt;/url&gt;&lt;/related-urls&gt;&lt;/urls&gt;&lt;custom2&gt;2230738&lt;/custom2&gt;&lt;/record&gt;&lt;/Cite&gt;&lt;/EndNote&gt;</w:instrText>
        </w:r>
        <w:r w:rsidR="00EC2B43" w:rsidRPr="00E468B4">
          <w:rPr>
            <w:rFonts w:ascii="Arial" w:hAnsi="Arial" w:cs="Arial"/>
          </w:rPr>
          <w:fldChar w:fldCharType="separate"/>
        </w:r>
        <w:r w:rsidR="00EC2B43">
          <w:rPr>
            <w:rFonts w:ascii="Arial" w:hAnsi="Arial" w:cs="Arial"/>
            <w:noProof/>
          </w:rPr>
          <w:t>(Pennartz et al., 1998)</w:t>
        </w:r>
        <w:r w:rsidR="00EC2B43" w:rsidRPr="00E468B4">
          <w:rPr>
            <w:rFonts w:ascii="Arial" w:hAnsi="Arial" w:cs="Arial"/>
          </w:rPr>
          <w:fldChar w:fldCharType="end"/>
        </w:r>
      </w:ins>
      <w:r w:rsidRPr="00E468B4">
        <w:rPr>
          <w:rFonts w:ascii="Arial" w:hAnsi="Arial" w:cs="Arial"/>
        </w:rPr>
        <w:t xml:space="preserve">. Strikingly, </w:t>
      </w:r>
      <w:ins w:id="162" w:author="Cristina Mazuski" w:date="2017-09-04T15:53:00Z">
        <w:r w:rsidR="00600670">
          <w:rPr>
            <w:rFonts w:ascii="Arial" w:hAnsi="Arial" w:cs="Arial"/>
          </w:rPr>
          <w:t xml:space="preserve">when we looked at neuronal firing across the circadian day, </w:t>
        </w:r>
      </w:ins>
      <w:r w:rsidRPr="00E468B4">
        <w:rPr>
          <w:rFonts w:ascii="Arial" w:hAnsi="Arial" w:cs="Arial"/>
        </w:rPr>
        <w:t xml:space="preserve">individual SCN neurons did not change their </w:t>
      </w:r>
      <w:del w:id="163" w:author="Cristina Mazuski" w:date="2017-09-04T15:53:00Z">
        <w:r w:rsidRPr="00E468B4" w:rsidDel="00600670">
          <w:rPr>
            <w:rFonts w:ascii="Arial" w:hAnsi="Arial" w:cs="Arial"/>
          </w:rPr>
          <w:delText xml:space="preserve">firing </w:delText>
        </w:r>
      </w:del>
      <w:ins w:id="164" w:author="Cristina Mazuski" w:date="2017-09-04T15:53:00Z">
        <w:r w:rsidR="00600670">
          <w:rPr>
            <w:rFonts w:ascii="Arial" w:hAnsi="Arial" w:cs="Arial"/>
          </w:rPr>
          <w:t>spike timing</w:t>
        </w:r>
        <w:r w:rsidR="00600670" w:rsidRPr="00E468B4">
          <w:rPr>
            <w:rFonts w:ascii="Arial" w:hAnsi="Arial" w:cs="Arial"/>
          </w:rPr>
          <w:t xml:space="preserve"> </w:t>
        </w:r>
      </w:ins>
      <w:del w:id="165" w:author="Cristina Mazuski" w:date="2017-09-04T16:10:00Z">
        <w:r w:rsidRPr="00E468B4" w:rsidDel="008D6BFE">
          <w:rPr>
            <w:rFonts w:ascii="Arial" w:hAnsi="Arial" w:cs="Arial"/>
          </w:rPr>
          <w:delText xml:space="preserve">pattern </w:delText>
        </w:r>
      </w:del>
      <w:r w:rsidRPr="00E468B4">
        <w:rPr>
          <w:rFonts w:ascii="Arial" w:hAnsi="Arial" w:cs="Arial"/>
        </w:rPr>
        <w:t>(tonic, irregular, or bursting) with time of day, or across multiple days, including during periods of rapidly increasing or decreasing firing activity (Figure 2c)</w:t>
      </w:r>
      <w:ins w:id="166" w:author="Cristina Mazuski" w:date="2017-09-04T15:43:00Z">
        <w:r w:rsidR="00600670">
          <w:rPr>
            <w:rFonts w:ascii="Arial" w:hAnsi="Arial" w:cs="Arial"/>
          </w:rPr>
          <w:t xml:space="preserve"> indicating that spike timing </w:t>
        </w:r>
        <w:r w:rsidR="00EC2B43">
          <w:rPr>
            <w:rFonts w:ascii="Arial" w:hAnsi="Arial" w:cs="Arial"/>
          </w:rPr>
          <w:t xml:space="preserve">described separate </w:t>
        </w:r>
        <w:commentRangeStart w:id="167"/>
        <w:r w:rsidR="00EC2B43">
          <w:rPr>
            <w:rFonts w:ascii="Arial" w:hAnsi="Arial" w:cs="Arial"/>
          </w:rPr>
          <w:lastRenderedPageBreak/>
          <w:t>electrophysiological classes of neurons</w:t>
        </w:r>
      </w:ins>
      <w:r w:rsidRPr="00E468B4">
        <w:rPr>
          <w:rFonts w:ascii="Arial" w:hAnsi="Arial" w:cs="Arial"/>
        </w:rPr>
        <w:t xml:space="preserve">. </w:t>
      </w:r>
      <w:commentRangeEnd w:id="167"/>
      <w:r w:rsidR="00600670">
        <w:rPr>
          <w:rStyle w:val="CommentReference"/>
        </w:rPr>
        <w:commentReference w:id="167"/>
      </w:r>
      <w:ins w:id="168" w:author="Cristina Mazuski" w:date="2017-09-04T15:54:00Z">
        <w:r w:rsidR="00600670">
          <w:rPr>
            <w:rFonts w:ascii="Arial" w:hAnsi="Arial" w:cs="Arial"/>
            <w:i/>
          </w:rPr>
          <w:t>Insert characterization of frequencies of these patterns – including the range (important to note that though e.g. 8Hz is the DIFF for an irregular neuron, that neuron fires at both higher and lower frequencies)</w:t>
        </w:r>
      </w:ins>
      <w:ins w:id="169" w:author="Cristina Mazuski" w:date="2017-09-04T15:56:00Z">
        <w:r w:rsidR="00600670" w:rsidRPr="00600670">
          <w:rPr>
            <w:rFonts w:ascii="Arial" w:hAnsi="Arial" w:cs="Arial"/>
          </w:rPr>
          <w:t xml:space="preserve"> </w:t>
        </w:r>
      </w:ins>
      <w:moveToRangeStart w:id="170" w:author="Cristina Mazuski" w:date="2017-09-04T15:56:00Z" w:name="move366159929"/>
      <w:commentRangeStart w:id="171"/>
      <w:moveTo w:id="172" w:author="Cristina Mazuski" w:date="2017-09-04T15:56:00Z">
        <w:r w:rsidR="00600670" w:rsidRPr="00E468B4">
          <w:rPr>
            <w:rFonts w:ascii="Arial" w:hAnsi="Arial" w:cs="Arial"/>
          </w:rPr>
          <w:t>On average, the DIFR trended higher in tonic neurons than irregular neurons and did not differ between VIP and non-VIP neurons (Figure 2e). In contrast, non-VIP bursting neurons fired in doublets or triplets of spikes with a DIFR above 100Hz.</w:t>
        </w:r>
      </w:moveTo>
      <w:moveToRangeEnd w:id="170"/>
      <w:commentRangeEnd w:id="171"/>
      <w:r w:rsidR="00600670">
        <w:rPr>
          <w:rStyle w:val="CommentReference"/>
        </w:rPr>
        <w:commentReference w:id="171"/>
      </w:r>
    </w:p>
    <w:p w14:paraId="1DAE83B0" w14:textId="77777777" w:rsidR="00600670" w:rsidRDefault="00600670" w:rsidP="000B1D7F">
      <w:pPr>
        <w:jc w:val="both"/>
        <w:rPr>
          <w:ins w:id="173" w:author="Cristina Mazuski" w:date="2017-09-04T15:54:00Z"/>
          <w:rFonts w:ascii="Arial" w:hAnsi="Arial" w:cs="Arial"/>
        </w:rPr>
      </w:pPr>
    </w:p>
    <w:p w14:paraId="5BA3E7B1" w14:textId="0C5DBE5D" w:rsidR="00EC2B43" w:rsidRDefault="00EC2B43" w:rsidP="000B1D7F">
      <w:pPr>
        <w:jc w:val="both"/>
        <w:rPr>
          <w:ins w:id="174" w:author="Cristina Mazuski" w:date="2017-09-04T15:45:00Z"/>
          <w:rFonts w:ascii="Arial" w:hAnsi="Arial" w:cs="Arial"/>
        </w:rPr>
      </w:pPr>
      <w:ins w:id="175" w:author="Cristina Mazuski" w:date="2017-09-04T15:45:00Z">
        <w:r>
          <w:rPr>
            <w:rFonts w:ascii="Arial" w:hAnsi="Arial" w:cs="Arial"/>
          </w:rPr>
          <w:t xml:space="preserve">To test whether expression of VIP influenced the electrophysiological class of the neuron, we used unbiased, hierarchical clustering based on the ISIH and the </w:t>
        </w:r>
        <w:commentRangeStart w:id="176"/>
        <w:commentRangeStart w:id="177"/>
        <w:r>
          <w:rPr>
            <w:rFonts w:ascii="Arial" w:hAnsi="Arial" w:cs="Arial"/>
          </w:rPr>
          <w:t xml:space="preserve">dominant instantaneous firing </w:t>
        </w:r>
      </w:ins>
      <w:ins w:id="178" w:author="Cristina Mazuski" w:date="2017-09-04T15:50:00Z">
        <w:r w:rsidR="00600670">
          <w:rPr>
            <w:rFonts w:ascii="Arial" w:hAnsi="Arial" w:cs="Arial"/>
          </w:rPr>
          <w:t>frequency</w:t>
        </w:r>
      </w:ins>
      <w:ins w:id="179" w:author="Cristina Mazuski" w:date="2017-09-04T15:45:00Z">
        <w:r w:rsidR="00600670">
          <w:rPr>
            <w:rFonts w:ascii="Arial" w:hAnsi="Arial" w:cs="Arial"/>
          </w:rPr>
          <w:t xml:space="preserve"> (DIFF</w:t>
        </w:r>
      </w:ins>
      <w:commentRangeEnd w:id="176"/>
      <w:ins w:id="180" w:author="Cristina Mazuski" w:date="2017-09-04T15:50:00Z">
        <w:r w:rsidR="00600670">
          <w:rPr>
            <w:rStyle w:val="CommentReference"/>
          </w:rPr>
          <w:commentReference w:id="176"/>
        </w:r>
      </w:ins>
      <w:commentRangeEnd w:id="177"/>
      <w:r w:rsidR="00B33214">
        <w:rPr>
          <w:rStyle w:val="CommentReference"/>
        </w:rPr>
        <w:commentReference w:id="177"/>
      </w:r>
      <w:ins w:id="181" w:author="Cristina Mazuski" w:date="2017-09-04T15:45:00Z">
        <w:r>
          <w:rPr>
            <w:rFonts w:ascii="Arial" w:hAnsi="Arial" w:cs="Arial"/>
          </w:rPr>
          <w:t xml:space="preserve">, the </w:t>
        </w:r>
      </w:ins>
      <w:ins w:id="182" w:author="Cristina Mazuski" w:date="2017-09-04T16:11:00Z">
        <w:r w:rsidR="008D6BFE">
          <w:rPr>
            <w:rFonts w:ascii="Arial" w:hAnsi="Arial" w:cs="Arial"/>
          </w:rPr>
          <w:t>dominant spike timing frequency</w:t>
        </w:r>
      </w:ins>
      <w:ins w:id="183" w:author="Cristina Mazuski" w:date="2017-09-04T15:45:00Z">
        <w:r>
          <w:rPr>
            <w:rFonts w:ascii="Arial" w:hAnsi="Arial" w:cs="Arial"/>
          </w:rPr>
          <w:t xml:space="preserve">) to separate VIP and non-VIP neurons into their respective classes (Figure 2d). </w:t>
        </w:r>
      </w:ins>
      <w:ins w:id="184" w:author="Cristina Mazuski" w:date="2017-09-04T15:55:00Z">
        <w:r w:rsidR="00600670">
          <w:rPr>
            <w:rFonts w:ascii="Arial" w:hAnsi="Arial" w:cs="Arial"/>
          </w:rPr>
          <w:t xml:space="preserve">Surprisingly, </w:t>
        </w:r>
      </w:ins>
      <w:ins w:id="185" w:author="Cristina Mazuski" w:date="2017-09-04T15:45:00Z">
        <w:r w:rsidR="00600670">
          <w:rPr>
            <w:rFonts w:ascii="Arial" w:hAnsi="Arial" w:cs="Arial"/>
          </w:rPr>
          <w:t>t</w:t>
        </w:r>
        <w:r>
          <w:rPr>
            <w:rFonts w:ascii="Arial" w:hAnsi="Arial" w:cs="Arial"/>
          </w:rPr>
          <w:t xml:space="preserve">his method revealed that VIP neurons are </w:t>
        </w:r>
        <w:proofErr w:type="spellStart"/>
        <w:r>
          <w:rPr>
            <w:rFonts w:ascii="Arial" w:hAnsi="Arial" w:cs="Arial"/>
          </w:rPr>
          <w:t>electrophysiolgocially</w:t>
        </w:r>
        <w:proofErr w:type="spellEnd"/>
        <w:r>
          <w:rPr>
            <w:rFonts w:ascii="Arial" w:hAnsi="Arial" w:cs="Arial"/>
          </w:rPr>
          <w:t xml:space="preserve"> heterogeneous, primarily firing </w:t>
        </w:r>
      </w:ins>
      <w:ins w:id="186" w:author="Cristina Mazuski" w:date="2017-09-04T15:55:00Z">
        <w:r w:rsidR="00600670">
          <w:rPr>
            <w:rFonts w:ascii="Arial" w:hAnsi="Arial" w:cs="Arial"/>
          </w:rPr>
          <w:t>with</w:t>
        </w:r>
      </w:ins>
      <w:ins w:id="187" w:author="Cristina Mazuski" w:date="2017-09-04T15:45:00Z">
        <w:r>
          <w:rPr>
            <w:rFonts w:ascii="Arial" w:hAnsi="Arial" w:cs="Arial"/>
          </w:rPr>
          <w:t xml:space="preserve"> either tonic or irregular </w:t>
        </w:r>
      </w:ins>
      <w:ins w:id="188" w:author="Cristina Mazuski" w:date="2017-09-04T15:56:00Z">
        <w:r w:rsidR="00600670">
          <w:rPr>
            <w:rFonts w:ascii="Arial" w:hAnsi="Arial" w:cs="Arial"/>
          </w:rPr>
          <w:t>spike timing</w:t>
        </w:r>
      </w:ins>
      <w:ins w:id="189" w:author="Cristina Mazuski" w:date="2017-09-04T15:45:00Z">
        <w:r>
          <w:rPr>
            <w:rFonts w:ascii="Arial" w:hAnsi="Arial" w:cs="Arial"/>
          </w:rPr>
          <w:t xml:space="preserve">, </w:t>
        </w:r>
        <w:commentRangeStart w:id="190"/>
        <w:r>
          <w:rPr>
            <w:rFonts w:ascii="Arial" w:hAnsi="Arial" w:cs="Arial"/>
          </w:rPr>
          <w:t xml:space="preserve">and very seldom exhibiting </w:t>
        </w:r>
      </w:ins>
      <w:ins w:id="191" w:author="Cristina Mazuski" w:date="2017-09-04T15:56:00Z">
        <w:r w:rsidR="00600670">
          <w:rPr>
            <w:rFonts w:ascii="Arial" w:hAnsi="Arial" w:cs="Arial"/>
          </w:rPr>
          <w:t xml:space="preserve">&gt;50Hz+ </w:t>
        </w:r>
      </w:ins>
      <w:ins w:id="192" w:author="Cristina Mazuski" w:date="2017-09-04T15:45:00Z">
        <w:r>
          <w:rPr>
            <w:rFonts w:ascii="Arial" w:hAnsi="Arial" w:cs="Arial"/>
          </w:rPr>
          <w:t>bursting firing activity.</w:t>
        </w:r>
      </w:ins>
      <w:commentRangeEnd w:id="190"/>
      <w:r w:rsidR="00B33214">
        <w:rPr>
          <w:rStyle w:val="CommentReference"/>
        </w:rPr>
        <w:commentReference w:id="190"/>
      </w:r>
    </w:p>
    <w:p w14:paraId="57060270" w14:textId="4EC34B2C" w:rsidR="000B1D7F" w:rsidRPr="00E468B4" w:rsidDel="00600670" w:rsidRDefault="000B1D7F" w:rsidP="000B1D7F">
      <w:pPr>
        <w:jc w:val="both"/>
        <w:rPr>
          <w:del w:id="193" w:author="Cristina Mazuski" w:date="2017-09-04T15:57:00Z"/>
          <w:rFonts w:ascii="Arial" w:hAnsi="Arial" w:cs="Arial"/>
        </w:rPr>
      </w:pPr>
      <w:del w:id="194" w:author="Cristina Mazuski" w:date="2017-09-04T15:57:00Z">
        <w:r w:rsidRPr="00E468B4" w:rsidDel="00600670">
          <w:rPr>
            <w:rFonts w:ascii="Arial" w:hAnsi="Arial" w:cs="Arial"/>
          </w:rPr>
          <w:delText xml:space="preserve">We used unbiased, hierarchical clustering based on the ISIH and the dominant instantaneous firing rate (DIFR, the peak of the ISIH) to cluster VIP and non-VIP neurons into classes of firing pattern (Figure 2d). This method revealed two clusters of VIP neurons (tonic and irregular) and three clusters of non-VIP neurons (tonic, irregular, and bursting). </w:delText>
        </w:r>
      </w:del>
      <w:moveFromRangeStart w:id="195" w:author="Cristina Mazuski" w:date="2017-09-04T15:56:00Z" w:name="move366159929"/>
      <w:moveFrom w:id="196" w:author="Cristina Mazuski" w:date="2017-09-04T15:56:00Z">
        <w:del w:id="197" w:author="Cristina Mazuski" w:date="2017-09-04T15:57:00Z">
          <w:r w:rsidRPr="00E468B4" w:rsidDel="00600670">
            <w:rPr>
              <w:rFonts w:ascii="Arial" w:hAnsi="Arial" w:cs="Arial"/>
            </w:rPr>
            <w:delText xml:space="preserve">On average, the DIFR trended higher in tonic neurons than irregular neurons and did not differ between VIP and non-VIP neurons (Figure 2e). In contrast, non-VIP bursting neurons fired in doublets or triplets of spikes with a DIFR above 100Hz. </w:delText>
          </w:r>
        </w:del>
      </w:moveFrom>
      <w:moveFromRangeEnd w:id="195"/>
    </w:p>
    <w:p w14:paraId="1C986C7E" w14:textId="77777777" w:rsidR="000B1D7F" w:rsidRPr="00E468B4" w:rsidRDefault="000B1D7F" w:rsidP="000B1D7F">
      <w:pPr>
        <w:jc w:val="both"/>
        <w:rPr>
          <w:rFonts w:ascii="Arial" w:hAnsi="Arial" w:cs="Arial"/>
        </w:rPr>
      </w:pPr>
    </w:p>
    <w:p w14:paraId="05FF1B7E" w14:textId="5DAE00C8" w:rsidR="008D6BFE" w:rsidRDefault="00600670" w:rsidP="000B1D7F">
      <w:pPr>
        <w:jc w:val="both"/>
        <w:rPr>
          <w:ins w:id="198" w:author="Cristina Mazuski" w:date="2017-09-04T16:14:00Z"/>
          <w:rFonts w:ascii="Arial" w:hAnsi="Arial" w:cs="Arial"/>
        </w:rPr>
      </w:pPr>
      <w:ins w:id="199" w:author="Cristina Mazuski" w:date="2017-09-04T15:58:00Z">
        <w:r>
          <w:rPr>
            <w:rFonts w:ascii="Arial" w:hAnsi="Arial" w:cs="Arial"/>
          </w:rPr>
          <w:t xml:space="preserve">To address whether our spike timing and frequency (DIFF) measurements were </w:t>
        </w:r>
        <w:r w:rsidR="00401AEC">
          <w:rPr>
            <w:rFonts w:ascii="Arial" w:hAnsi="Arial" w:cs="Arial"/>
          </w:rPr>
          <w:t xml:space="preserve">influenced by the artificial connectivity occurring during cell culture maturation, we </w:t>
        </w:r>
      </w:ins>
      <w:ins w:id="200" w:author="Cristina Mazuski" w:date="2017-09-04T15:59:00Z">
        <w:r w:rsidR="00401AEC">
          <w:rPr>
            <w:rFonts w:ascii="Arial" w:hAnsi="Arial" w:cs="Arial"/>
          </w:rPr>
          <w:t>preformed</w:t>
        </w:r>
      </w:ins>
      <w:ins w:id="201" w:author="Cristina Mazuski" w:date="2017-09-04T15:58:00Z">
        <w:r w:rsidR="00401AEC">
          <w:rPr>
            <w:rFonts w:ascii="Arial" w:hAnsi="Arial" w:cs="Arial"/>
          </w:rPr>
          <w:t xml:space="preserve"> the same analysis on intracellular daytime adult </w:t>
        </w:r>
      </w:ins>
      <w:ins w:id="202" w:author="Cristina Mazuski" w:date="2017-09-04T15:59:00Z">
        <w:r w:rsidR="00401AEC">
          <w:rPr>
            <w:rFonts w:ascii="Arial" w:hAnsi="Arial" w:cs="Arial"/>
          </w:rPr>
          <w:t xml:space="preserve">VIP </w:t>
        </w:r>
      </w:ins>
      <w:ins w:id="203" w:author="Cristina Mazuski" w:date="2017-09-04T15:58:00Z">
        <w:r w:rsidR="00401AEC">
          <w:rPr>
            <w:rFonts w:ascii="Arial" w:hAnsi="Arial" w:cs="Arial"/>
          </w:rPr>
          <w:t xml:space="preserve">SCN slice recordings originally collected in </w:t>
        </w:r>
        <w:proofErr w:type="spellStart"/>
        <w:r w:rsidR="00401AEC">
          <w:rPr>
            <w:rFonts w:ascii="Arial" w:hAnsi="Arial" w:cs="Arial"/>
          </w:rPr>
          <w:t>Hermanstyne</w:t>
        </w:r>
        <w:proofErr w:type="spellEnd"/>
        <w:r w:rsidR="00401AEC">
          <w:rPr>
            <w:rFonts w:ascii="Arial" w:hAnsi="Arial" w:cs="Arial"/>
          </w:rPr>
          <w:t xml:space="preserve"> et al. (2016) (Supplementary Figure 4) and found comparable results. </w:t>
        </w:r>
      </w:ins>
      <w:del w:id="204" w:author="Cristina Mazuski" w:date="2017-09-04T16:00:00Z">
        <w:r w:rsidR="000B1D7F" w:rsidRPr="00E468B4" w:rsidDel="00401AEC">
          <w:rPr>
            <w:rFonts w:ascii="Arial" w:hAnsi="Arial" w:cs="Arial"/>
          </w:rPr>
          <w:delText xml:space="preserve">Separately, we used the same hierarchical clustering method to characterize VIP SCN neurons from intracellular daytime adult SCN slice recordings. The firing recorded from these VIP neurons also reliably clustered into tonic or irregular firing classes (Supplementary Figure 4). </w:delText>
        </w:r>
      </w:del>
      <w:r w:rsidR="000B1D7F" w:rsidRPr="00E468B4">
        <w:rPr>
          <w:rFonts w:ascii="Arial" w:hAnsi="Arial" w:cs="Arial"/>
        </w:rPr>
        <w:t xml:space="preserve">Taken together, these data indicate that </w:t>
      </w:r>
      <w:ins w:id="205" w:author="Cristina Mazuski" w:date="2017-09-04T16:16:00Z">
        <w:r w:rsidR="008D6BFE">
          <w:rPr>
            <w:rFonts w:ascii="Arial" w:hAnsi="Arial" w:cs="Arial"/>
          </w:rPr>
          <w:t>despite dynamic fluctuations in overall firing a</w:t>
        </w:r>
        <w:bookmarkStart w:id="206" w:name="_GoBack"/>
        <w:bookmarkEnd w:id="206"/>
        <w:r w:rsidR="008D6BFE">
          <w:rPr>
            <w:rFonts w:ascii="Arial" w:hAnsi="Arial" w:cs="Arial"/>
          </w:rPr>
          <w:t xml:space="preserve">ctivity, individual </w:t>
        </w:r>
      </w:ins>
      <w:r w:rsidR="000B1D7F" w:rsidRPr="00E468B4">
        <w:rPr>
          <w:rFonts w:ascii="Arial" w:hAnsi="Arial" w:cs="Arial"/>
        </w:rPr>
        <w:t>SCN neurons have distinct electrophysiological profiles that are stable across the circadian day</w:t>
      </w:r>
      <w:del w:id="207" w:author="Cristina Mazuski" w:date="2017-09-04T16:16:00Z">
        <w:r w:rsidR="000B1D7F" w:rsidRPr="00E468B4" w:rsidDel="008D6BFE">
          <w:rPr>
            <w:rFonts w:ascii="Arial" w:hAnsi="Arial" w:cs="Arial"/>
          </w:rPr>
          <w:delText>, and consistent from day to da</w:delText>
        </w:r>
      </w:del>
      <w:ins w:id="208" w:author="Cristina Mazuski" w:date="2017-09-04T16:16:00Z">
        <w:r w:rsidR="008D6BFE">
          <w:rPr>
            <w:rFonts w:ascii="Arial" w:hAnsi="Arial" w:cs="Arial"/>
          </w:rPr>
          <w:t xml:space="preserve">. Surprisingly, though VIP SCN neurons </w:t>
        </w:r>
      </w:ins>
      <w:ins w:id="209" w:author="Cristina Mazuski" w:date="2017-09-04T16:18:00Z">
        <w:r w:rsidR="008D6BFE">
          <w:rPr>
            <w:rFonts w:ascii="Arial" w:hAnsi="Arial" w:cs="Arial"/>
          </w:rPr>
          <w:t>are</w:t>
        </w:r>
      </w:ins>
      <w:ins w:id="210" w:author="Cristina Mazuski" w:date="2017-09-04T16:16:00Z">
        <w:r w:rsidR="008D6BFE">
          <w:rPr>
            <w:rFonts w:ascii="Arial" w:hAnsi="Arial" w:cs="Arial"/>
          </w:rPr>
          <w:t xml:space="preserve"> a relatively small subset of SCN neurons (10%) </w:t>
        </w:r>
      </w:ins>
      <w:ins w:id="211" w:author="Cristina Mazuski" w:date="2017-09-04T16:18:00Z">
        <w:r w:rsidR="008D6BFE">
          <w:rPr>
            <w:rFonts w:ascii="Arial" w:hAnsi="Arial" w:cs="Arial"/>
          </w:rPr>
          <w:t xml:space="preserve">that all express and release VIP neuropeptide, they are still an </w:t>
        </w:r>
        <w:proofErr w:type="spellStart"/>
        <w:r w:rsidR="008D6BFE">
          <w:rPr>
            <w:rFonts w:ascii="Arial" w:hAnsi="Arial" w:cs="Arial"/>
          </w:rPr>
          <w:t>electrophysiologically</w:t>
        </w:r>
        <w:proofErr w:type="spellEnd"/>
        <w:r w:rsidR="008D6BFE">
          <w:rPr>
            <w:rFonts w:ascii="Arial" w:hAnsi="Arial" w:cs="Arial"/>
          </w:rPr>
          <w:t xml:space="preserve"> heterogeneous group</w:t>
        </w:r>
        <w:r w:rsidR="00AD5FE3">
          <w:rPr>
            <w:rFonts w:ascii="Arial" w:hAnsi="Arial" w:cs="Arial"/>
          </w:rPr>
          <w:t xml:space="preserve"> that </w:t>
        </w:r>
        <w:proofErr w:type="spellStart"/>
        <w:r w:rsidR="00AD5FE3">
          <w:rPr>
            <w:rFonts w:ascii="Arial" w:hAnsi="Arial" w:cs="Arial"/>
          </w:rPr>
          <w:t>i</w:t>
        </w:r>
        <w:proofErr w:type="spellEnd"/>
        <w:r w:rsidR="00AD5FE3">
          <w:rPr>
            <w:rFonts w:ascii="Arial" w:hAnsi="Arial" w:cs="Arial"/>
          </w:rPr>
          <w:t xml:space="preserve">) are predominately circadian </w:t>
        </w:r>
        <w:commentRangeStart w:id="212"/>
        <w:r w:rsidR="00AD5FE3">
          <w:rPr>
            <w:rFonts w:ascii="Arial" w:hAnsi="Arial" w:cs="Arial"/>
          </w:rPr>
          <w:t xml:space="preserve">ii) largely exhibit tonic or irregular spike timing with iii) peak frequencies </w:t>
        </w:r>
      </w:ins>
      <w:ins w:id="213" w:author="Cristina Mazuski" w:date="2017-09-04T16:20:00Z">
        <w:r w:rsidR="00AD5FE3">
          <w:rPr>
            <w:rFonts w:ascii="Arial" w:hAnsi="Arial" w:cs="Arial"/>
          </w:rPr>
          <w:t>occurring</w:t>
        </w:r>
      </w:ins>
      <w:ins w:id="214" w:author="Cristina Mazuski" w:date="2017-09-04T16:18:00Z">
        <w:r w:rsidR="00AD5FE3">
          <w:rPr>
            <w:rFonts w:ascii="Arial" w:hAnsi="Arial" w:cs="Arial"/>
          </w:rPr>
          <w:t xml:space="preserve"> </w:t>
        </w:r>
      </w:ins>
      <w:ins w:id="215" w:author="Cristina Mazuski" w:date="2017-09-04T16:20:00Z">
        <w:r w:rsidR="00AD5FE3">
          <w:rPr>
            <w:rFonts w:ascii="Arial" w:hAnsi="Arial" w:cs="Arial"/>
          </w:rPr>
          <w:t xml:space="preserve">from 5-10Hz (Figure 2e-f). </w:t>
        </w:r>
      </w:ins>
      <w:commentRangeEnd w:id="212"/>
      <w:r w:rsidR="00B33214">
        <w:rPr>
          <w:rStyle w:val="CommentReference"/>
        </w:rPr>
        <w:commentReference w:id="212"/>
      </w:r>
      <w:del w:id="216" w:author="Cristina Mazuski" w:date="2017-09-04T16:16:00Z">
        <w:r w:rsidR="000B1D7F" w:rsidRPr="00E468B4" w:rsidDel="008D6BFE">
          <w:rPr>
            <w:rFonts w:ascii="Arial" w:hAnsi="Arial" w:cs="Arial"/>
          </w:rPr>
          <w:delText xml:space="preserve">y. </w:delText>
        </w:r>
      </w:del>
    </w:p>
    <w:p w14:paraId="4D0DEF92" w14:textId="77777777" w:rsidR="00AD5FE3" w:rsidRDefault="00AD5FE3" w:rsidP="000B1D7F">
      <w:pPr>
        <w:jc w:val="both"/>
        <w:rPr>
          <w:ins w:id="217" w:author="Cristina Mazuski" w:date="2017-09-04T16:14:00Z"/>
          <w:rFonts w:ascii="Arial" w:hAnsi="Arial" w:cs="Arial"/>
        </w:rPr>
      </w:pPr>
    </w:p>
    <w:p w14:paraId="1E86D42C" w14:textId="3357DEDF" w:rsidR="000B1D7F" w:rsidRPr="00E468B4" w:rsidDel="00AD5FE3" w:rsidRDefault="000B1D7F" w:rsidP="000B1D7F">
      <w:pPr>
        <w:jc w:val="both"/>
        <w:rPr>
          <w:del w:id="218" w:author="Cristina Mazuski" w:date="2017-09-04T16:20:00Z"/>
          <w:rFonts w:ascii="Arial" w:hAnsi="Arial" w:cs="Arial"/>
        </w:rPr>
      </w:pPr>
      <w:del w:id="219" w:author="Cristina Mazuski" w:date="2017-09-04T16:20:00Z">
        <w:r w:rsidRPr="00E468B4" w:rsidDel="00AD5FE3">
          <w:rPr>
            <w:rFonts w:ascii="Arial" w:hAnsi="Arial" w:cs="Arial"/>
          </w:rPr>
          <w:delText>We conclude that, despite representing only 10% of SCN neurons, VIP neurons</w:delText>
        </w:r>
      </w:del>
      <w:del w:id="220" w:author="Cristina Mazuski" w:date="2017-09-04T16:13:00Z">
        <w:r w:rsidRPr="00E468B4" w:rsidDel="008D6BFE">
          <w:rPr>
            <w:rFonts w:ascii="Arial" w:hAnsi="Arial" w:cs="Arial"/>
          </w:rPr>
          <w:delText xml:space="preserve"> </w:delText>
        </w:r>
      </w:del>
      <w:del w:id="221" w:author="Cristina Mazuski" w:date="2017-09-04T16:12:00Z">
        <w:r w:rsidRPr="00E468B4" w:rsidDel="008D6BFE">
          <w:rPr>
            <w:rFonts w:ascii="Arial" w:hAnsi="Arial" w:cs="Arial"/>
          </w:rPr>
          <w:delText xml:space="preserve">are </w:delText>
        </w:r>
      </w:del>
      <w:del w:id="222" w:author="Cristina Mazuski" w:date="2017-09-04T16:20:00Z">
        <w:r w:rsidRPr="00E468B4" w:rsidDel="00AD5FE3">
          <w:rPr>
            <w:rFonts w:ascii="Arial" w:hAnsi="Arial" w:cs="Arial"/>
          </w:rPr>
          <w:delText xml:space="preserve">an electrophysiologically heterogeneous group, exhibiting either tonic or irregular </w:delText>
        </w:r>
      </w:del>
      <w:del w:id="223" w:author="Cristina Mazuski" w:date="2017-09-04T16:13:00Z">
        <w:r w:rsidRPr="00E468B4" w:rsidDel="008D6BFE">
          <w:rPr>
            <w:rFonts w:ascii="Arial" w:hAnsi="Arial" w:cs="Arial"/>
          </w:rPr>
          <w:delText>firing</w:delText>
        </w:r>
      </w:del>
      <w:del w:id="224" w:author="Cristina Mazuski" w:date="2017-09-04T16:20:00Z">
        <w:r w:rsidRPr="00E468B4" w:rsidDel="00AD5FE3">
          <w:rPr>
            <w:rFonts w:ascii="Arial" w:hAnsi="Arial" w:cs="Arial"/>
          </w:rPr>
          <w:delText xml:space="preserve">, that predominantly fire around 5-10Hz (Figure 2e-f). </w:delText>
        </w:r>
      </w:del>
    </w:p>
    <w:p w14:paraId="358670E1" w14:textId="77777777" w:rsidR="000B1D7F" w:rsidRPr="00E468B4" w:rsidRDefault="000B1D7F" w:rsidP="000B1D7F">
      <w:pPr>
        <w:jc w:val="both"/>
        <w:rPr>
          <w:rFonts w:ascii="Arial" w:hAnsi="Arial" w:cs="Arial"/>
          <w:b/>
        </w:rPr>
      </w:pPr>
    </w:p>
    <w:p w14:paraId="01A539DD" w14:textId="77777777" w:rsidR="000B1D7F" w:rsidRPr="00E468B4" w:rsidRDefault="000B1D7F" w:rsidP="000B1D7F">
      <w:pPr>
        <w:jc w:val="both"/>
        <w:rPr>
          <w:rFonts w:ascii="Arial" w:hAnsi="Arial" w:cs="Arial"/>
          <w:b/>
          <w:i/>
        </w:rPr>
      </w:pPr>
      <w:r w:rsidRPr="00E468B4">
        <w:rPr>
          <w:rFonts w:ascii="Arial" w:hAnsi="Arial" w:cs="Arial"/>
          <w:b/>
        </w:rPr>
        <w:t xml:space="preserve">High frequency firing of VIP neurons phase shifts circadian gene expression rhythms </w:t>
      </w:r>
      <w:r w:rsidRPr="00E468B4">
        <w:rPr>
          <w:rFonts w:ascii="Arial" w:hAnsi="Arial" w:cs="Arial"/>
          <w:b/>
          <w:i/>
        </w:rPr>
        <w:t>in vitro</w:t>
      </w:r>
    </w:p>
    <w:p w14:paraId="3AA989C2" w14:textId="77777777" w:rsidR="000B1D7F" w:rsidRPr="00E468B4" w:rsidRDefault="000B1D7F" w:rsidP="000B1D7F">
      <w:pPr>
        <w:jc w:val="both"/>
        <w:rPr>
          <w:rFonts w:ascii="Arial" w:hAnsi="Arial" w:cs="Arial"/>
        </w:rPr>
      </w:pPr>
    </w:p>
    <w:p w14:paraId="1516B358" w14:textId="77777777" w:rsidR="000B1D7F" w:rsidRPr="00E468B4" w:rsidRDefault="000B1D7F" w:rsidP="000B1D7F">
      <w:pPr>
        <w:jc w:val="both"/>
        <w:rPr>
          <w:rFonts w:ascii="Arial" w:hAnsi="Arial" w:cs="Arial"/>
        </w:rPr>
      </w:pPr>
      <w:r w:rsidRPr="00E468B4">
        <w:rPr>
          <w:rFonts w:ascii="Arial" w:hAnsi="Arial" w:cs="Arial"/>
        </w:rPr>
        <w:t xml:space="preserve">To test if VIP firing influences circadian entrainment, we stimulated VIP neurons with two firing frequencies. Based on our characterization of VIP neurons, we picked two stimulation paradigms that represent the high and low frequency ranges of VIP neurons: high instantaneous frequency (HIF, doublets of 20 Hz at 2 Hz) and low instantaneous frequency (LIF, 4 Hz pulses evenly spaced). These stimulation patterns had the same number of spikes per second (4 Hz), but differed in spike timing. Both HIF and LIF evoked firing in VIP neurons on MEAs, which reliably followed the stimulation frequency (Supplementary Figure 5). During the 1 h of stimulation we observed no evidence of depolarization block or habituation in stimulated VIP neurons.  </w:t>
      </w:r>
    </w:p>
    <w:p w14:paraId="22EAEA12" w14:textId="77777777" w:rsidR="000B1D7F" w:rsidRPr="00E468B4" w:rsidRDefault="000B1D7F" w:rsidP="000B1D7F">
      <w:pPr>
        <w:jc w:val="both"/>
        <w:rPr>
          <w:rFonts w:ascii="Arial" w:hAnsi="Arial" w:cs="Arial"/>
        </w:rPr>
      </w:pPr>
    </w:p>
    <w:p w14:paraId="292289BC" w14:textId="77777777" w:rsidR="000B1D7F" w:rsidRDefault="000B1D7F" w:rsidP="000B1D7F">
      <w:pPr>
        <w:jc w:val="both"/>
        <w:rPr>
          <w:rFonts w:ascii="Arial" w:hAnsi="Arial" w:cs="Arial"/>
        </w:rPr>
      </w:pPr>
      <w:r w:rsidRPr="00E468B4">
        <w:rPr>
          <w:rFonts w:ascii="Arial" w:hAnsi="Arial" w:cs="Arial"/>
        </w:rPr>
        <w:t xml:space="preserve">We stimulated VIP neurons within intact SCN slices with HIF and LIF frequencies and found that only HIF frequencies shifted circadian gene expression. Briefly, we cultured SCN explants expressing ChR2 in VIP neurons and </w:t>
      </w:r>
      <w:r w:rsidRPr="00E468B4">
        <w:rPr>
          <w:rFonts w:ascii="Arial" w:hAnsi="Arial" w:cs="Arial"/>
          <w:i/>
        </w:rPr>
        <w:t>Period2::Luciferase</w:t>
      </w:r>
      <w:r w:rsidRPr="00E468B4">
        <w:rPr>
          <w:rFonts w:ascii="Arial" w:hAnsi="Arial" w:cs="Arial"/>
        </w:rPr>
        <w:t xml:space="preserve"> (</w:t>
      </w:r>
      <w:r w:rsidRPr="00E468B4">
        <w:rPr>
          <w:rFonts w:ascii="Arial" w:hAnsi="Arial" w:cs="Arial"/>
          <w:i/>
        </w:rPr>
        <w:t xml:space="preserve">PER2::LUC, </w:t>
      </w:r>
      <w:r w:rsidRPr="00E468B4">
        <w:rPr>
          <w:rFonts w:ascii="Arial" w:hAnsi="Arial" w:cs="Arial"/>
        </w:rPr>
        <w:t xml:space="preserve">a knock-in fusion that reports PER2 protein abundance) or littermate controls lacking ChR2 expression. Following baseline bioluminescence recording of PER2 levels from </w:t>
      </w:r>
      <w:r w:rsidRPr="00E468B4">
        <w:rPr>
          <w:rFonts w:ascii="Arial" w:hAnsi="Arial" w:cs="Arial"/>
        </w:rPr>
        <w:lastRenderedPageBreak/>
        <w:t>the entire SCN, we stimulated all SCN for 1 h near the peak of PER2 expression (Circadian time, CT 9-12) with HIF or LIF patterns. We chose to stimulate at this time because it has been reported as the time when exogenous VIP application evoked large delays in PER2 rhythms</w:t>
      </w:r>
      <w:r w:rsidRPr="00E468B4">
        <w:rPr>
          <w:rFonts w:ascii="Arial" w:hAnsi="Arial" w:cs="Arial"/>
        </w:rPr>
        <w:fldChar w:fldCharType="begin"/>
      </w:r>
      <w:r>
        <w:rPr>
          <w:rFonts w:ascii="Arial" w:hAnsi="Arial" w:cs="Arial"/>
        </w:rPr>
        <w:instrText xml:space="preserve"> ADDIN EN.CITE &lt;EndNote&gt;&lt;Cite&gt;&lt;Author&gt;An&lt;/Author&gt;&lt;Year&gt;2011&lt;/Year&gt;&lt;RecNum&gt;525&lt;/RecNum&gt;&lt;DisplayText&gt;(An et al., 2011)&lt;/DisplayText&gt;&lt;record&gt;&lt;rec-number&gt;525&lt;/rec-number&gt;&lt;foreign-keys&gt;&lt;key app="EN" db-id="edvt9fawcrffekex5dapswzett2p20w2pspa" timestamp="1396560547"&gt;525&lt;/key&gt;&lt;key app="ENWeb" db-id="UgEtEgrYEugAAHKM7so"&gt;2979&lt;/key&gt;&lt;/foreign-keys&gt;&lt;ref-type name="Journal Article"&gt;17&lt;/ref-type&gt;&lt;contributors&gt;&lt;authors&gt;&lt;author&gt;An, Sungwon&lt;/author&gt;&lt;author&gt;Irwin, Robert P&lt;/author&gt;&lt;author&gt;Allen, Charles N&lt;/author&gt;&lt;author&gt;Tsai, Connie&lt;/author&gt;&lt;author&gt;Herzog, Erik D&lt;/author&gt;&lt;/authors&gt;&lt;/contributors&gt;&lt;titles&gt;&lt;title&gt;Vasoactive intestinal polypeptide requires parallel changes in adenylate cyclase and phospholipase C to entrain circadian rhythms to a predictable phase.&lt;/title&gt;&lt;secondary-title&gt;Journal of neurophysiology&lt;/secondary-title&gt;&lt;/titles&gt;&lt;periodical&gt;&lt;full-title&gt;Journal of Neurophysiology&lt;/full-title&gt;&lt;/periodical&gt;&lt;pages&gt;2289-96&lt;/pages&gt;&lt;volume&gt;105&lt;/volume&gt;&lt;dates&gt;&lt;year&gt;2011&lt;/year&gt;&lt;/dates&gt;&lt;urls&gt;&lt;/urls&gt;&lt;/record&gt;&lt;/Cite&gt;&lt;/EndNote&gt;</w:instrText>
      </w:r>
      <w:r w:rsidRPr="00E468B4">
        <w:rPr>
          <w:rFonts w:ascii="Arial" w:hAnsi="Arial" w:cs="Arial"/>
        </w:rPr>
        <w:fldChar w:fldCharType="separate"/>
      </w:r>
      <w:r>
        <w:rPr>
          <w:rFonts w:ascii="Arial" w:hAnsi="Arial" w:cs="Arial"/>
          <w:noProof/>
        </w:rPr>
        <w:t>(An et al., 2011)</w:t>
      </w:r>
      <w:r w:rsidRPr="00E468B4">
        <w:rPr>
          <w:rFonts w:ascii="Arial" w:hAnsi="Arial" w:cs="Arial"/>
        </w:rPr>
        <w:fldChar w:fldCharType="end"/>
      </w:r>
      <w:r w:rsidRPr="00E468B4">
        <w:rPr>
          <w:rFonts w:ascii="Arial" w:hAnsi="Arial" w:cs="Arial"/>
        </w:rPr>
        <w:t xml:space="preserve">. HIF stimulation significantly delayed the daily rhythms of SCN PER2 expression by over 1.5 h, whereas LIF stimulation did not (Figure 3). Additionally, three consecutive days of stimulation yielded similar results (Supplementary Figure 6). Thus, firing of VIP neurons can phase delay circadian gene expression but only if stimulated at sufficiently high frequencies. </w:t>
      </w:r>
    </w:p>
    <w:p w14:paraId="2D0AB8EE" w14:textId="77777777" w:rsidR="000B1D7F" w:rsidRDefault="000B1D7F" w:rsidP="000B1D7F">
      <w:pPr>
        <w:jc w:val="both"/>
        <w:rPr>
          <w:rFonts w:ascii="Arial" w:hAnsi="Arial" w:cs="Arial"/>
        </w:rPr>
      </w:pPr>
    </w:p>
    <w:p w14:paraId="0F654ED1" w14:textId="77777777" w:rsidR="000B1D7F" w:rsidRPr="00E468B4" w:rsidRDefault="000B1D7F" w:rsidP="000B1D7F">
      <w:pPr>
        <w:jc w:val="both"/>
        <w:rPr>
          <w:rFonts w:ascii="Arial" w:hAnsi="Arial" w:cs="Arial"/>
        </w:rPr>
      </w:pPr>
      <w:r>
        <w:rPr>
          <w:rFonts w:ascii="Arial" w:hAnsi="Arial" w:cs="Arial"/>
        </w:rPr>
        <w:t xml:space="preserve">To test whether the resulting phase delay was mediated by increases in VIP signaling, we stimulated SCN PER2 explants expressing ChR2 in VIP neurons with HIF frequencies in the presence of 10 um VPAC2R antagonist or vehicle control. We found that the presence of the antagonist reduced the resulting phase shift (Figure 3c). Thus, our data suggests that HIF firing of VIP neurons releases VIP, which phase delays circadian gene expression. </w:t>
      </w:r>
    </w:p>
    <w:p w14:paraId="3C8D5EEC" w14:textId="77777777" w:rsidR="000B1D7F" w:rsidRPr="00E468B4" w:rsidRDefault="000B1D7F" w:rsidP="000B1D7F">
      <w:pPr>
        <w:jc w:val="both"/>
        <w:rPr>
          <w:rFonts w:ascii="Arial" w:hAnsi="Arial" w:cs="Arial"/>
        </w:rPr>
      </w:pPr>
    </w:p>
    <w:p w14:paraId="167F6A04" w14:textId="77777777" w:rsidR="000B1D7F" w:rsidRPr="00E468B4" w:rsidRDefault="000B1D7F" w:rsidP="000B1D7F">
      <w:pPr>
        <w:jc w:val="both"/>
        <w:rPr>
          <w:rFonts w:ascii="Arial" w:hAnsi="Arial" w:cs="Arial"/>
          <w:b/>
        </w:rPr>
      </w:pPr>
      <w:r w:rsidRPr="00E468B4">
        <w:rPr>
          <w:rFonts w:ascii="Arial" w:hAnsi="Arial" w:cs="Arial"/>
          <w:b/>
        </w:rPr>
        <w:t xml:space="preserve">Activation of VIP neurons induces cFOS expression throughout the SCN </w:t>
      </w:r>
      <w:r w:rsidRPr="00E468B4">
        <w:rPr>
          <w:rFonts w:ascii="Arial" w:hAnsi="Arial" w:cs="Arial"/>
          <w:b/>
          <w:i/>
        </w:rPr>
        <w:t>in vivo</w:t>
      </w:r>
    </w:p>
    <w:p w14:paraId="3112CC9B" w14:textId="77777777" w:rsidR="000B1D7F" w:rsidRPr="00E468B4" w:rsidRDefault="000B1D7F" w:rsidP="000B1D7F">
      <w:pPr>
        <w:jc w:val="both"/>
        <w:rPr>
          <w:rFonts w:ascii="Arial" w:hAnsi="Arial" w:cs="Arial"/>
        </w:rPr>
      </w:pPr>
    </w:p>
    <w:p w14:paraId="39403625" w14:textId="77777777" w:rsidR="000B1D7F" w:rsidRPr="00E468B4" w:rsidRDefault="000B1D7F" w:rsidP="000B1D7F">
      <w:pPr>
        <w:shd w:val="clear" w:color="auto" w:fill="FFFFFF"/>
        <w:jc w:val="both"/>
        <w:rPr>
          <w:rFonts w:ascii="Arial" w:hAnsi="Arial" w:cs="Arial"/>
        </w:rPr>
      </w:pPr>
      <w:r w:rsidRPr="00E468B4">
        <w:rPr>
          <w:rFonts w:ascii="Arial" w:hAnsi="Arial" w:cs="Arial"/>
        </w:rPr>
        <w:t>Although VIP neuronal cell bodies localize to the ventral SCN, VPAC2 receptor is expressed in nearly all SCN neurons</w:t>
      </w:r>
      <w:r w:rsidRPr="00E468B4">
        <w:rPr>
          <w:rFonts w:ascii="Arial" w:hAnsi="Arial" w:cs="Arial"/>
        </w:rPr>
        <w:fldChar w:fldCharType="begin"/>
      </w:r>
      <w:r>
        <w:rPr>
          <w:rFonts w:ascii="Arial" w:hAnsi="Arial" w:cs="Arial"/>
        </w:rPr>
        <w:instrText xml:space="preserve"> ADDIN EN.CITE &lt;EndNote&gt;&lt;Cite&gt;&lt;Author&gt;An&lt;/Author&gt;&lt;Year&gt;2012&lt;/Year&gt;&lt;RecNum&gt;3016&lt;/RecNum&gt;&lt;DisplayText&gt;(An et al., 2012)&lt;/DisplayText&gt;&lt;record&gt;&lt;rec-number&gt;3016&lt;/rec-number&gt;&lt;foreign-keys&gt;&lt;key app="EN" db-id="edvt9fawcrffekex5dapswzett2p20w2pspa" timestamp="1417817598"&gt;3016&lt;/key&gt;&lt;/foreign-keys&gt;&lt;ref-type name="Journal Article"&gt;17&lt;/ref-type&gt;&lt;contributors&gt;&lt;authors&gt;&lt;author&gt;An, Sungwon&lt;/author&gt;&lt;author&gt;Tsai, Connie&lt;/author&gt;&lt;author&gt;Ronecker, Julie&lt;/author&gt;&lt;author&gt;Bayly, Alison&lt;/author&gt;&lt;author&gt;Herzog, Erik D.&lt;/author&gt;&lt;/authors&gt;&lt;/contributors&gt;&lt;auth-address&gt;Department of Biology, Washington University, Saint Louis, Missouri 63130, USA.&lt;/auth-address&gt;&lt;titles&gt;&lt;title&gt;Spatiotemporal distribution of vasoactive intestinal polypeptide receptor 2 in mouse suprachiasmatic nucleus&lt;/title&gt;&lt;secondary-title&gt;The Journal of comparative neurology&lt;/secondary-title&gt;&lt;/titles&gt;&lt;periodical&gt;&lt;full-title&gt;The Journal of comparative neurology&lt;/full-title&gt;&lt;/periodical&gt;&lt;pages&gt;2730-2741&lt;/pages&gt;&lt;volume&gt;520&lt;/volume&gt;&lt;number&gt;12&lt;/number&gt;&lt;dates&gt;&lt;year&gt;2012&lt;/year&gt;&lt;/dates&gt;&lt;isbn&gt;0021-9967&lt;/isbn&gt;&lt;urls&gt;&lt;related-urls&gt;&lt;url&gt;http://dx.doi.org/10.1002/cne.23078&lt;/url&gt;&lt;/related-urls&gt;&lt;pdf-urls&gt;&lt;url&gt;/Users/Tolkien/Documents/ReadCube Media/J Comp Neurol 2012 An S.pdf&lt;/url&gt;&lt;/pdf-urls&gt;&lt;/urls&gt;&lt;electronic-resource-num&gt;10.1002/cne.23078&lt;/electronic-resource-num&gt;&lt;remote-database-name&gt;READCUBE&lt;/remote-database-name&gt;&lt;/record&gt;&lt;/Cite&gt;&lt;/EndNote&gt;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(An et al., 2012)</w:t>
      </w:r>
      <w:r w:rsidRPr="00E468B4">
        <w:rPr>
          <w:rFonts w:ascii="Arial" w:hAnsi="Arial" w:cs="Arial"/>
        </w:rPr>
        <w:fldChar w:fldCharType="end"/>
      </w:r>
      <w:r w:rsidRPr="00E468B4">
        <w:rPr>
          <w:rFonts w:ascii="Arial" w:hAnsi="Arial" w:cs="Arial"/>
        </w:rPr>
        <w:t xml:space="preserve">. Consistent with these anatomical data, we found that activation of VIP neurons </w:t>
      </w:r>
      <w:r w:rsidRPr="00E468B4">
        <w:rPr>
          <w:rFonts w:ascii="Arial" w:hAnsi="Arial" w:cs="Arial"/>
          <w:i/>
        </w:rPr>
        <w:t>in vivo</w:t>
      </w:r>
      <w:r w:rsidRPr="00E468B4">
        <w:rPr>
          <w:rFonts w:ascii="Arial" w:hAnsi="Arial" w:cs="Arial"/>
        </w:rPr>
        <w:t xml:space="preserve"> increases cFOS protein throughout the SCN. Briefly, freely moving mice expressing ChR2 in VIP neurons (VIPChR2) and littermate controls received blue laser light via an implanted fiber optic cannula aimed at the SCN. After 1 h of 15Hz stimulation at CT 13, 88.9 </w:t>
      </w:r>
      <w:r w:rsidRPr="00E468B4">
        <w:rPr>
          <w:rFonts w:ascii="Arial" w:eastAsia="MS Gothic" w:hAnsi="Arial" w:cs="Arial"/>
          <w:color w:val="000000"/>
        </w:rPr>
        <w:t xml:space="preserve">± 4.0% (mean ± SEM, n = 4 mice; Figure 4a) </w:t>
      </w:r>
      <w:r w:rsidRPr="00E468B4">
        <w:rPr>
          <w:rFonts w:ascii="Arial" w:hAnsi="Arial" w:cs="Arial"/>
        </w:rPr>
        <w:t xml:space="preserve">of VIP neurons expressed cFOS, a marker of neuronal activation. Furthermore, cFOS expression increased roughly 5-fold in the ventral SCN and almost 4-fold in the dorsal SCN (Figure 4b) compared to controls. We conclude that high frequency </w:t>
      </w:r>
      <w:r w:rsidRPr="00E468B4">
        <w:rPr>
          <w:rFonts w:ascii="Arial" w:hAnsi="Arial" w:cs="Arial"/>
          <w:i/>
        </w:rPr>
        <w:t>in vivo</w:t>
      </w:r>
      <w:r w:rsidRPr="00E468B4">
        <w:rPr>
          <w:rFonts w:ascii="Arial" w:hAnsi="Arial" w:cs="Arial"/>
        </w:rPr>
        <w:t xml:space="preserve"> stimulation of VIP neurons increases activity both within VIP neurons and throughout the SCN. </w:t>
      </w:r>
    </w:p>
    <w:p w14:paraId="6F69E921" w14:textId="77777777" w:rsidR="000B1D7F" w:rsidRPr="00E468B4" w:rsidRDefault="000B1D7F" w:rsidP="000B1D7F">
      <w:pPr>
        <w:jc w:val="both"/>
        <w:rPr>
          <w:rFonts w:ascii="Arial" w:hAnsi="Arial" w:cs="Arial"/>
        </w:rPr>
      </w:pPr>
    </w:p>
    <w:p w14:paraId="4D217FF6" w14:textId="77777777" w:rsidR="000B1D7F" w:rsidRPr="00E468B4" w:rsidRDefault="000B1D7F" w:rsidP="000B1D7F">
      <w:pPr>
        <w:jc w:val="both"/>
        <w:rPr>
          <w:rFonts w:ascii="Arial" w:hAnsi="Arial" w:cs="Arial"/>
        </w:rPr>
      </w:pPr>
    </w:p>
    <w:p w14:paraId="1936ECA4" w14:textId="77777777" w:rsidR="000B1D7F" w:rsidRPr="00E468B4" w:rsidRDefault="000B1D7F" w:rsidP="000B1D7F">
      <w:pPr>
        <w:jc w:val="both"/>
        <w:rPr>
          <w:rFonts w:ascii="Arial" w:hAnsi="Arial" w:cs="Arial"/>
          <w:b/>
        </w:rPr>
      </w:pPr>
      <w:r w:rsidRPr="00E468B4">
        <w:rPr>
          <w:rFonts w:ascii="Arial" w:hAnsi="Arial" w:cs="Arial"/>
          <w:b/>
        </w:rPr>
        <w:t xml:space="preserve">Activation of VIP neurons entrains locomotor activity </w:t>
      </w:r>
      <w:r w:rsidRPr="00E468B4">
        <w:rPr>
          <w:rFonts w:ascii="Arial" w:hAnsi="Arial" w:cs="Arial"/>
          <w:b/>
          <w:i/>
        </w:rPr>
        <w:t>in vivo</w:t>
      </w:r>
    </w:p>
    <w:p w14:paraId="6B21151C" w14:textId="77777777" w:rsidR="000B1D7F" w:rsidRPr="00E468B4" w:rsidRDefault="000B1D7F" w:rsidP="000B1D7F">
      <w:pPr>
        <w:jc w:val="both"/>
        <w:rPr>
          <w:rFonts w:ascii="Arial" w:hAnsi="Arial" w:cs="Arial"/>
        </w:rPr>
      </w:pPr>
    </w:p>
    <w:p w14:paraId="6F33C296" w14:textId="77777777" w:rsidR="000B1D7F" w:rsidRPr="00E468B4" w:rsidRDefault="000B1D7F" w:rsidP="000B1D7F">
      <w:pPr>
        <w:jc w:val="both"/>
        <w:rPr>
          <w:rFonts w:ascii="Arial" w:hAnsi="Arial" w:cs="Arial"/>
        </w:rPr>
      </w:pPr>
      <w:r w:rsidRPr="00E468B4">
        <w:rPr>
          <w:rFonts w:ascii="Arial" w:hAnsi="Arial" w:cs="Arial"/>
        </w:rPr>
        <w:t xml:space="preserve">Next, we found that firing of VIP neurons underlies their role in circadian entrainment. Briefly, we monitored wheel-running activity before, during and after stimulation of SCN VIP neurons </w:t>
      </w:r>
      <w:r w:rsidRPr="00E468B4">
        <w:rPr>
          <w:rFonts w:ascii="Arial" w:hAnsi="Arial" w:cs="Arial"/>
          <w:i/>
        </w:rPr>
        <w:t>in vivo</w:t>
      </w:r>
      <w:r w:rsidRPr="00E468B4">
        <w:rPr>
          <w:rFonts w:ascii="Arial" w:hAnsi="Arial" w:cs="Arial"/>
        </w:rPr>
        <w:t xml:space="preserve"> from mice enucleated to remove ambient light input and implanted with a fiber optic cannula. Before stimulation, all mice showed free-running circadian rhythms in locomotion (in hours, 23.4 </w:t>
      </w:r>
      <w:r w:rsidRPr="00E468B4">
        <w:rPr>
          <w:rFonts w:ascii="Arial" w:eastAsia="MS Gothic" w:hAnsi="Arial" w:cs="Arial"/>
          <w:color w:val="000000"/>
        </w:rPr>
        <w:t>±</w:t>
      </w:r>
      <w:r w:rsidRPr="00E468B4">
        <w:rPr>
          <w:rFonts w:ascii="Arial" w:hAnsi="Arial" w:cs="Arial"/>
        </w:rPr>
        <w:t xml:space="preserve"> 0.1, VIPChR2, 23.4 </w:t>
      </w:r>
      <w:r w:rsidRPr="00E468B4">
        <w:rPr>
          <w:rFonts w:ascii="Arial" w:eastAsia="MS Gothic" w:hAnsi="Arial" w:cs="Arial"/>
          <w:color w:val="000000"/>
        </w:rPr>
        <w:t>±</w:t>
      </w:r>
      <w:r w:rsidRPr="00E468B4">
        <w:rPr>
          <w:rFonts w:ascii="Arial" w:hAnsi="Arial" w:cs="Arial"/>
        </w:rPr>
        <w:t xml:space="preserve"> 0.2, Control, mean </w:t>
      </w:r>
      <w:r w:rsidRPr="00E468B4">
        <w:rPr>
          <w:rFonts w:ascii="Arial" w:eastAsia="MS Gothic" w:hAnsi="Arial" w:cs="Arial"/>
          <w:color w:val="000000"/>
        </w:rPr>
        <w:t>±</w:t>
      </w:r>
      <w:r w:rsidRPr="00E468B4">
        <w:rPr>
          <w:rFonts w:ascii="Arial" w:hAnsi="Arial" w:cs="Arial"/>
        </w:rPr>
        <w:t xml:space="preserve"> SEM, n = 7, 4). Mice then received daily HIF stimulation for 1 h for up to 30 days and only VIPChR2 mice entrained to the stimulation (Figure 5a). We calculated a phase response curve (Figure 5b) and found that surprisingly, only stimulation of VIP neurons between CT 10 – 18 lead to phase shifts and entrainment. Additionally, we observed that stimulation of VIP neurons acutely suppressed wheel running (Figure 5c) similar to light-induced masking. </w:t>
      </w:r>
    </w:p>
    <w:p w14:paraId="2FBCF898" w14:textId="77777777" w:rsidR="000B1D7F" w:rsidRPr="00E468B4" w:rsidRDefault="000B1D7F" w:rsidP="000B1D7F">
      <w:pPr>
        <w:jc w:val="both"/>
        <w:rPr>
          <w:rFonts w:ascii="Arial" w:hAnsi="Arial" w:cs="Arial"/>
        </w:rPr>
      </w:pPr>
    </w:p>
    <w:p w14:paraId="7F999BAF" w14:textId="77777777" w:rsidR="000B1D7F" w:rsidRPr="00E468B4" w:rsidRDefault="000B1D7F" w:rsidP="000B1D7F">
      <w:pPr>
        <w:jc w:val="both"/>
        <w:rPr>
          <w:rFonts w:ascii="Arial" w:hAnsi="Arial" w:cs="Arial"/>
        </w:rPr>
      </w:pPr>
      <w:r w:rsidRPr="00E468B4">
        <w:rPr>
          <w:rFonts w:ascii="Arial" w:hAnsi="Arial" w:cs="Arial"/>
        </w:rPr>
        <w:lastRenderedPageBreak/>
        <w:t xml:space="preserve">Finally, we found that firing frequency plays a role in VIP-mediated entrainment </w:t>
      </w:r>
      <w:r w:rsidRPr="00E468B4">
        <w:rPr>
          <w:rFonts w:ascii="Arial" w:hAnsi="Arial" w:cs="Arial"/>
          <w:i/>
        </w:rPr>
        <w:t xml:space="preserve">in vivo. </w:t>
      </w:r>
      <w:r w:rsidRPr="00E468B4">
        <w:rPr>
          <w:rFonts w:ascii="Arial" w:hAnsi="Arial" w:cs="Arial"/>
        </w:rPr>
        <w:t xml:space="preserve">Mice were randomly assigned to receive either 1h of daily HIF or LIF stimulation for 4-10 days between CT 10-15. Then, following at least 4 days of free-running activity, the mice received the other (LIF or HIF, respectively) stimulation for 4-10 days at the same time of day. Overall, we found that either stimulation frequency entrained locomotor activity (Figure 6c), however HIF stimulation entrained more rapidly (Figure 6b). We conclude that firing of VIP neurons results in circadian entrainment and the frequency of firing determines the speed of entrainment.  </w:t>
      </w:r>
    </w:p>
    <w:p w14:paraId="42F678D1" w14:textId="77777777" w:rsidR="000B1D7F" w:rsidRPr="00E468B4" w:rsidRDefault="000B1D7F" w:rsidP="000B1D7F">
      <w:pPr>
        <w:jc w:val="both"/>
        <w:rPr>
          <w:rFonts w:ascii="Arial" w:hAnsi="Arial" w:cs="Arial"/>
        </w:rPr>
      </w:pPr>
    </w:p>
    <w:p w14:paraId="0485C7AA" w14:textId="77777777" w:rsidR="000B1D7F" w:rsidRPr="00E468B4" w:rsidRDefault="000B1D7F" w:rsidP="000B1D7F">
      <w:pPr>
        <w:jc w:val="both"/>
        <w:rPr>
          <w:rFonts w:ascii="Arial" w:hAnsi="Arial" w:cs="Arial"/>
          <w:b/>
          <w:sz w:val="28"/>
          <w:szCs w:val="28"/>
        </w:rPr>
      </w:pPr>
      <w:r w:rsidRPr="00E468B4">
        <w:rPr>
          <w:rFonts w:ascii="Arial" w:hAnsi="Arial" w:cs="Arial"/>
          <w:b/>
          <w:sz w:val="28"/>
          <w:szCs w:val="28"/>
        </w:rPr>
        <w:t>Discussion</w:t>
      </w:r>
    </w:p>
    <w:p w14:paraId="1B498127" w14:textId="77777777" w:rsidR="000B1D7F" w:rsidRPr="00E468B4" w:rsidRDefault="000B1D7F" w:rsidP="000B1D7F">
      <w:pPr>
        <w:jc w:val="both"/>
        <w:rPr>
          <w:rFonts w:ascii="Arial" w:hAnsi="Arial" w:cs="Arial"/>
        </w:rPr>
      </w:pPr>
    </w:p>
    <w:p w14:paraId="6DEC7814" w14:textId="77777777" w:rsidR="000B1D7F" w:rsidRPr="00E468B4" w:rsidRDefault="000B1D7F" w:rsidP="000B1D7F">
      <w:pPr>
        <w:jc w:val="both"/>
        <w:rPr>
          <w:rFonts w:ascii="Arial" w:eastAsia="Times New Roman" w:hAnsi="Arial" w:cs="Arial"/>
        </w:rPr>
      </w:pPr>
      <w:r w:rsidRPr="00E468B4">
        <w:rPr>
          <w:rFonts w:ascii="Arial" w:hAnsi="Arial" w:cs="Arial"/>
        </w:rPr>
        <w:t>We consistently identified VIP SCN neurons that fired with either tonic or irregular patterns in extracellular and intracellular, slice and long-term multielectrode recordings, suggesting that spike timing characterizes functional classes of SCN neurons. These may correlate with the two populations of SCN VIP neurons that appear during development</w:t>
      </w:r>
      <w:r w:rsidRPr="00E468B4">
        <w:rPr>
          <w:rFonts w:ascii="Arial" w:hAnsi="Arial" w:cs="Arial"/>
        </w:rPr>
        <w:fldChar w:fldCharType="begin"/>
      </w:r>
      <w:r>
        <w:rPr>
          <w:rFonts w:ascii="Arial" w:hAnsi="Arial" w:cs="Arial"/>
        </w:rPr>
        <w:instrText xml:space="preserve"> ADDIN EN.CITE &lt;EndNote&gt;&lt;Cite&gt;&lt;Author&gt;Ban&lt;/Author&gt;&lt;Year&gt;1997&lt;/Year&gt;&lt;RecNum&gt;7647&lt;/RecNum&gt;&lt;DisplayText&gt;(Ban et al., 1997)&lt;/DisplayText&gt;&lt;record&gt;&lt;rec-number&gt;7647&lt;/rec-number&gt;&lt;foreign-keys&gt;&lt;key app="EN" db-id="edvt9fawcrffekex5dapswzett2p20w2pspa" timestamp="1489725523"&gt;7647&lt;/key&gt;&lt;/foreign-keys&gt;&lt;ref-type name="Journal Article"&gt;17&lt;/ref-type&gt;&lt;contributors&gt;&lt;authors&gt;&lt;author&gt;Ban, Yuriko&lt;/author&gt;&lt;author&gt;Shigeyoshi, Yasufumi&lt;/author&gt;&lt;author&gt;Okamura, Hitoshi&lt;/author&gt;&lt;/authors&gt;&lt;/contributors&gt;&lt;titles&gt;&lt;title&gt;Development of vasoactive intestinal peptide mRNA rhythm in the rat suprachiasmatic nucleus&lt;/title&gt;&lt;secondary-title&gt;Journal of Neuroscience&lt;/secondary-title&gt;&lt;/titles&gt;&lt;periodical&gt;&lt;full-title&gt;Journal of Neuroscience&lt;/full-title&gt;&lt;/periodical&gt;&lt;pages&gt;3920-3931&lt;/pages&gt;&lt;volume&gt;17&lt;/volume&gt;&lt;number&gt;10&lt;/number&gt;&lt;dates&gt;&lt;year&gt;1997&lt;/year&gt;&lt;/dates&gt;&lt;isbn&gt;0270-6474&lt;/isbn&gt;&lt;urls&gt;&lt;related-urls&gt;&lt;url&gt;http://www.jneurosci.org/content/jneuro/17/10/3920.full.pdf&lt;/url&gt;&lt;/related-urls&gt;&lt;/urls&gt;&lt;/record&gt;&lt;/Cite&gt;&lt;/EndNote&gt;</w:instrText>
      </w:r>
      <w:r w:rsidRPr="00E468B4">
        <w:rPr>
          <w:rFonts w:ascii="Arial" w:hAnsi="Arial" w:cs="Arial"/>
        </w:rPr>
        <w:fldChar w:fldCharType="separate"/>
      </w:r>
      <w:r>
        <w:rPr>
          <w:rFonts w:ascii="Arial" w:hAnsi="Arial" w:cs="Arial"/>
          <w:noProof/>
        </w:rPr>
        <w:t>(Ban et al., 1997)</w:t>
      </w:r>
      <w:r w:rsidRPr="00E468B4">
        <w:rPr>
          <w:rFonts w:ascii="Arial" w:hAnsi="Arial" w:cs="Arial"/>
        </w:rPr>
        <w:fldChar w:fldCharType="end"/>
      </w:r>
      <w:r w:rsidRPr="00E468B4">
        <w:rPr>
          <w:rFonts w:ascii="Arial" w:hAnsi="Arial" w:cs="Arial"/>
        </w:rPr>
        <w:t>. We hypothesize that these firing patterns relate to different functional roles of SCN VIP neurons as previously suggested</w:t>
      </w:r>
      <w:r w:rsidRPr="00E468B4">
        <w:rPr>
          <w:rFonts w:ascii="Arial" w:hAnsi="Arial" w:cs="Arial"/>
        </w:rPr>
        <w:fldChar w:fldCharType="begin"/>
      </w:r>
      <w:r>
        <w:rPr>
          <w:rFonts w:ascii="Arial" w:hAnsi="Arial" w:cs="Arial"/>
        </w:rPr>
        <w:instrText xml:space="preserve"> ADDIN EN.CITE &lt;EndNote&gt;&lt;Cite&gt;&lt;Author&gt;Kawamoto&lt;/Author&gt;&lt;Year&gt;2003&lt;/Year&gt;&lt;RecNum&gt;2923&lt;/RecNum&gt;&lt;DisplayText&gt;(Kawamoto et al., 2003)&lt;/DisplayText&gt;&lt;record&gt;&lt;rec-number&gt;2923&lt;/rec-number&gt;&lt;foreign-keys&gt;&lt;key app="EN" db-id="edvt9fawcrffekex5dapswzett2p20w2pspa" timestamp="1417817598"&gt;2923&lt;/key&gt;&lt;/foreign-keys&gt;&lt;ref-type name="Journal Article"&gt;17&lt;/ref-type&gt;&lt;contributors&gt;&lt;authors&gt;&lt;author&gt;Kawamoto, Kunihiko&lt;/author&gt;&lt;author&gt;Nagano, Mamoru&lt;/author&gt;&lt;author&gt;Kanda, Fumio&lt;/author&gt;&lt;author&gt;Chihara, Kazuo&lt;/author&gt;&lt;author&gt;Shigeyoshi, Yasufumi&lt;/author&gt;&lt;author&gt;Okamura, Hitoshi&lt;/author&gt;&lt;/authors&gt;&lt;/contributors&gt;&lt;auth-address&gt;Division of Molecular Brain Science, Department of Brain Sciences, Kobe University Graduate School of Medicine, Kobe, Japan.&lt;/auth-address&gt;&lt;titles&gt;&lt;title&gt;Two types of VIP neuronal components in rat suprachiasmatic nucleus&lt;/title&gt;&lt;secondary-title&gt;Journal of neuroscience research&lt;/secondary-title&gt;&lt;/titles&gt;&lt;periodical&gt;&lt;full-title&gt;Journal of Neuroscience Research&lt;/full-title&gt;&lt;/periodical&gt;&lt;pages&gt;852-857&lt;/pages&gt;&lt;volume&gt;74&lt;/volume&gt;&lt;number&gt;6&lt;/number&gt;&lt;dates&gt;&lt;year&gt;2003&lt;/year&gt;&lt;/dates&gt;&lt;isbn&gt;0360-4012&lt;/isbn&gt;&lt;urls&gt;&lt;related-urls&gt;&lt;url&gt;http://dx.doi.org/10.1002/jnr.10751&lt;/url&gt;&lt;/related-urls&gt;&lt;pdf-urls&gt;&lt;url&gt;/Users/Tolkien/Documents/Articles/10751_ftp.pdf&lt;/url&gt;&lt;/pdf-urls&gt;&lt;/urls&gt;&lt;electronic-resource-num&gt;10.1002/jnr.10751&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(Kawamoto et al., 2003)</w:t>
      </w:r>
      <w:r w:rsidRPr="00E468B4">
        <w:rPr>
          <w:rFonts w:ascii="Arial" w:hAnsi="Arial" w:cs="Arial"/>
        </w:rPr>
        <w:fldChar w:fldCharType="end"/>
      </w:r>
      <w:r w:rsidRPr="00E468B4">
        <w:rPr>
          <w:rFonts w:ascii="Arial" w:hAnsi="Arial" w:cs="Arial"/>
        </w:rPr>
        <w:t>. For example, these spontaneous firing patterns may identify VIP neurons that transduce direct vs. indirect retinal input</w:t>
      </w:r>
      <w:r w:rsidRPr="00E468B4">
        <w:rPr>
          <w:rFonts w:ascii="Arial" w:hAnsi="Arial" w:cs="Arial"/>
        </w:rPr>
        <w:fldChar w:fldCharType="begin"/>
      </w:r>
      <w:r>
        <w:rPr>
          <w:rFonts w:ascii="Arial" w:hAnsi="Arial" w:cs="Arial"/>
        </w:rPr>
        <w:instrText xml:space="preserve"> ADDIN EN.CITE &lt;EndNote&gt;&lt;Cite&gt;&lt;Author&gt;Fernandez&lt;/Author&gt;&lt;Year&gt;2016&lt;/Year&gt;&lt;RecNum&gt;7642&lt;/RecNum&gt;&lt;DisplayText&gt;(Fernandez et al., 2016)&lt;/DisplayText&gt;&lt;record&gt;&lt;rec-number&gt;7642&lt;/rec-number&gt;&lt;foreign-keys&gt;&lt;key app="EN" db-id="edvt9fawcrffekex5dapswzett2p20w2pspa" timestamp="1489635336"&gt;7642&lt;/key&gt;&lt;/foreign-keys&gt;&lt;ref-type name="Journal Article"&gt;17&lt;/ref-type&gt;&lt;contributors&gt;&lt;authors&gt;&lt;author&gt;Fernandez, Diego Carlos&lt;/author&gt;&lt;author&gt;Chang, Yi-Ting&lt;/author&gt;&lt;author&gt;Hattar, Samer&lt;/author&gt;&lt;author&gt;Chen, Shih-Kuo&lt;/author&gt;&lt;/authors&gt;&lt;/contributors&gt;&lt;titles&gt;&lt;title&gt;Architecture of retinal projections to the central circadian pacemaker&lt;/title&gt;&lt;secondary-title&gt;Proceedings of the National Academy of Sciences&lt;/secondary-title&gt;&lt;/titles&gt;&lt;periodical&gt;&lt;full-title&gt;Proceedings of the National Academy of Sciences&lt;/full-title&gt;&lt;/periodical&gt;&lt;pages&gt;201523629&lt;/pages&gt;&lt;dates&gt;&lt;year&gt;2016&lt;/year&gt;&lt;/dates&gt;&lt;isbn&gt;0027-8424&lt;/isbn&gt;&lt;urls&gt;&lt;/urls&gt;&lt;/record&gt;&lt;/Cite&gt;&lt;/EndNote&gt;</w:instrText>
      </w:r>
      <w:r w:rsidRPr="00E468B4">
        <w:rPr>
          <w:rFonts w:ascii="Arial" w:hAnsi="Arial" w:cs="Arial"/>
        </w:rPr>
        <w:fldChar w:fldCharType="separate"/>
      </w:r>
      <w:r>
        <w:rPr>
          <w:rFonts w:ascii="Arial" w:hAnsi="Arial" w:cs="Arial"/>
          <w:noProof/>
        </w:rPr>
        <w:t>(Fernandez et al., 2016)</w:t>
      </w:r>
      <w:r w:rsidRPr="00E468B4">
        <w:rPr>
          <w:rFonts w:ascii="Arial" w:hAnsi="Arial" w:cs="Arial"/>
        </w:rPr>
        <w:fldChar w:fldCharType="end"/>
      </w:r>
      <w:r w:rsidRPr="00E468B4">
        <w:rPr>
          <w:rFonts w:ascii="Arial" w:hAnsi="Arial" w:cs="Arial"/>
        </w:rPr>
        <w:t xml:space="preserve"> or that project primarily within the SCN to maintain synchrony among SCN neurons</w:t>
      </w:r>
      <w:r w:rsidRPr="00E468B4">
        <w:rPr>
          <w:rFonts w:ascii="Arial" w:hAnsi="Arial" w:cs="Arial"/>
        </w:rPr>
        <w:fldChar w:fldCharType="begin"/>
      </w:r>
      <w:r>
        <w:rPr>
          <w:rFonts w:ascii="Arial" w:hAnsi="Arial" w:cs="Arial"/>
        </w:rPr>
        <w:instrText xml:space="preserve"> ADDIN EN.CITE &lt;EndNote&gt;&lt;Cite&gt;&lt;Author&gt;Abrahamson&lt;/Author&gt;&lt;Year&gt;2001&lt;/Year&gt;&lt;RecNum&gt;378&lt;/RecNum&gt;&lt;DisplayText&gt;(Abrahamson and Moore, 2001)&lt;/DisplayText&gt;&lt;record&gt;&lt;rec-number&gt;378&lt;/rec-number&gt;&lt;foreign-keys&gt;&lt;key app="EN" db-id="edvt9fawcrffekex5dapswzett2p20w2pspa" timestamp="1396560403"&gt;378&lt;/key&gt;&lt;key app="ENWeb" db-id="UgEtEgrYEugAAHKM7so"&gt;2832&lt;/key&gt;&lt;/foreign-keys&gt;&lt;ref-type name="Journal Article"&gt;17&lt;/ref-type&gt;&lt;contributors&gt;&lt;authors&gt;&lt;author&gt;Abrahamson, E E&lt;/author&gt;&lt;author&gt;Moore, R Y&lt;/author&gt;&lt;/authors&gt;&lt;/contributors&gt;&lt;titles&gt;&lt;title&gt;Suprachiasmatic nucleus in the mouse: retinal innervation, intrinsic organization and efferent projections&lt;/title&gt;&lt;secondary-title&gt;Brain Research&lt;/secondary-title&gt;&lt;/titles&gt;&lt;periodical&gt;&lt;full-title&gt;Brain Research&lt;/full-title&gt;&lt;/periodical&gt;&lt;pages&gt;172-191&lt;/pages&gt;&lt;volume&gt;916&lt;/volume&gt;&lt;dates&gt;&lt;year&gt;2001&lt;/year&gt;&lt;/dates&gt;&lt;urls&gt;&lt;/urls&gt;&lt;research-notes&gt;UI - 21481430&amp;#xD;NOT IN FILE&lt;/research-notes&gt;&lt;/record&gt;&lt;/Cite&gt;&lt;/EndNote&gt;</w:instrText>
      </w:r>
      <w:r w:rsidRPr="00E468B4">
        <w:rPr>
          <w:rFonts w:ascii="Arial" w:hAnsi="Arial" w:cs="Arial"/>
        </w:rPr>
        <w:fldChar w:fldCharType="separate"/>
      </w:r>
      <w:r>
        <w:rPr>
          <w:rFonts w:ascii="Arial" w:hAnsi="Arial" w:cs="Arial"/>
          <w:noProof/>
        </w:rPr>
        <w:t>(Abrahamson and Moore, 2001)</w:t>
      </w:r>
      <w:r w:rsidRPr="00E468B4">
        <w:rPr>
          <w:rFonts w:ascii="Arial" w:hAnsi="Arial" w:cs="Arial"/>
        </w:rPr>
        <w:fldChar w:fldCharType="end"/>
      </w:r>
      <w:r w:rsidRPr="00E468B4">
        <w:rPr>
          <w:rFonts w:ascii="Arial" w:hAnsi="Arial" w:cs="Arial"/>
        </w:rPr>
        <w:t xml:space="preserve"> vs. outside the SCN to targets including the paraventricular nucleus of the hypothalamus and paraventricular nucleus of the thalamus</w:t>
      </w:r>
      <w:r w:rsidRPr="00E468B4">
        <w:rPr>
          <w:rFonts w:ascii="Arial" w:hAnsi="Arial" w:cs="Arial"/>
        </w:rPr>
        <w:fldChar w:fldCharType="begin"/>
      </w:r>
      <w:r>
        <w:rPr>
          <w:rFonts w:ascii="Arial" w:hAnsi="Arial" w:cs="Arial"/>
        </w:rPr>
        <w:instrText xml:space="preserve"> ADDIN EN.CITE &lt;EndNote&gt;&lt;Cite&gt;&lt;Author&gt;Abrahamson&lt;/Author&gt;&lt;Year&gt;2001&lt;/Year&gt;&lt;RecNum&gt;377&lt;/RecNum&gt;&lt;DisplayText&gt;(Abrahamson et al., 2001)&lt;/DisplayText&gt;&lt;record&gt;&lt;rec-number&gt;377&lt;/rec-number&gt;&lt;foreign-keys&gt;&lt;key app="EN" db-id="edvt9fawcrffekex5dapswzett2p20w2pspa" timestamp="1396560403"&gt;377&lt;/key&gt;&lt;key app="ENWeb" db-id="UgEtEgrYEugAAHKM7so"&gt;2831&lt;/key&gt;&lt;/foreign-keys&gt;&lt;ref-type name="Journal Article"&gt;17&lt;/ref-type&gt;&lt;contributors&gt;&lt;authors&gt;&lt;author&gt;Abrahamson, E E&lt;/author&gt;&lt;author&gt;Leak, R K&lt;/author&gt;&lt;author&gt;Moore, R Y&lt;/author&gt;&lt;/authors&gt;&lt;/contributors&gt;&lt;titles&gt;&lt;title&gt;The suprachiasmatic nucleus projects to posterior hypothalamic arousal systems&lt;/title&gt;&lt;secondary-title&gt;Neuroreport&lt;/secondary-title&gt;&lt;/titles&gt;&lt;periodical&gt;&lt;full-title&gt;Neuroreport&lt;/full-title&gt;&lt;/periodical&gt;&lt;pages&gt;435-440&lt;/pages&gt;&lt;volume&gt;12&lt;/volume&gt;&lt;dates&gt;&lt;year&gt;2001&lt;/year&gt;&lt;/dates&gt;&lt;urls&gt;&lt;/urls&gt;&lt;research-notes&gt;UI - 21077282&amp;#xD;NOT IN FILE&lt;/research-notes&gt;&lt;/record&gt;&lt;/Cite&gt;&lt;/EndNote&gt;</w:instrText>
      </w:r>
      <w:r w:rsidRPr="00E468B4">
        <w:rPr>
          <w:rFonts w:ascii="Arial" w:hAnsi="Arial" w:cs="Arial"/>
        </w:rPr>
        <w:fldChar w:fldCharType="separate"/>
      </w:r>
      <w:r>
        <w:rPr>
          <w:rFonts w:ascii="Arial" w:hAnsi="Arial" w:cs="Arial"/>
          <w:noProof/>
        </w:rPr>
        <w:t>(Abrahamson et al., 2001)</w:t>
      </w:r>
      <w:r w:rsidRPr="00E468B4">
        <w:rPr>
          <w:rFonts w:ascii="Arial" w:hAnsi="Arial" w:cs="Arial"/>
        </w:rPr>
        <w:fldChar w:fldCharType="end"/>
      </w:r>
      <w:r w:rsidRPr="00E468B4">
        <w:rPr>
          <w:rFonts w:ascii="Arial" w:hAnsi="Arial" w:cs="Arial"/>
        </w:rPr>
        <w:t xml:space="preserve"> to regulate daily rhythms in hormone release. Similar anatomical subgroups of brainstem serotonergic neurons have been associated, for example, with regulating distinct behaviors including respiration and aggression through distinct brain target areas</w:t>
      </w:r>
      <w:r w:rsidRPr="00E468B4">
        <w:rPr>
          <w:rFonts w:ascii="Arial" w:hAnsi="Arial" w:cs="Arial"/>
        </w:rPr>
        <w:fldChar w:fldCharType="begin"/>
      </w:r>
      <w:r>
        <w:rPr>
          <w:rFonts w:ascii="Arial" w:hAnsi="Arial" w:cs="Arial"/>
        </w:rPr>
        <w:instrText xml:space="preserve"> ADDIN EN.CITE &lt;EndNote&gt;&lt;Cite&gt;&lt;Author&gt;Niederkofler&lt;/Author&gt;&lt;Year&gt;2016&lt;/Year&gt;&lt;RecNum&gt;7666&lt;/RecNum&gt;&lt;DisplayText&gt;(Niederkofler et al., 2016)&lt;/DisplayText&gt;&lt;record&gt;&lt;rec-number&gt;7666&lt;/rec-number&gt;&lt;foreign-keys&gt;&lt;key app="EN" db-id="edvt9fawcrffekex5dapswzett2p20w2pspa" timestamp="1493323908"&gt;7666&lt;/key&gt;&lt;/foreign-keys&gt;&lt;ref-type name="Journal Article"&gt;17&lt;/ref-type&gt;&lt;contributors&gt;&lt;authors&gt;&lt;author&gt;Niederkofler, Vera&lt;/author&gt;&lt;author&gt;Asher, Tedi E.&lt;/author&gt;&lt;author&gt;Okaty, Benjamin W.&lt;/author&gt;&lt;author&gt;Rood, Benjamin D.&lt;/author&gt;&lt;author&gt;Narayan, Ankita&lt;/author&gt;&lt;author&gt;Hwa, Lara S.&lt;/author&gt;&lt;author&gt;Beck, Sheryl G.&lt;/author&gt;&lt;author&gt;Miczek, Klaus A.&lt;/author&gt;&lt;author&gt;Dymecki, Susan M.&lt;/author&gt;&lt;/authors&gt;&lt;/contributors&gt;&lt;titles&gt;&lt;title&gt;Identification of serotonergic neuronal modules that affect aggressive behavior&lt;/title&gt;&lt;secondary-title&gt;Cell Reports&lt;/secondary-title&gt;&lt;/titles&gt;&lt;periodical&gt;&lt;full-title&gt;Cell Reports&lt;/full-title&gt;&lt;/periodical&gt;&lt;pages&gt;1934-1949&lt;/pages&gt;&lt;volume&gt;17&lt;/volume&gt;&lt;number&gt;8&lt;/number&gt;&lt;dates&gt;&lt;year&gt;2016&lt;/year&gt;&lt;/dates&gt;&lt;isbn&gt;2211-1247&lt;/isbn&gt;&lt;urls&gt;&lt;related-urls&gt;&lt;url&gt;http://ac.els-cdn.com/S2211124716314838/1-s2.0-S2211124716314838-main.pdf?_tid=c9a99e4a-2b85-11e7-b489-00000aab0f6c&amp;amp;acdnat=1493324107_95414aaf263128ba3423030e590e8a9c&lt;/url&gt;&lt;/related-urls&gt;&lt;/urls&gt;&lt;/record&gt;&lt;/Cite&gt;&lt;/EndNote&gt;</w:instrText>
      </w:r>
      <w:r w:rsidRPr="00E468B4">
        <w:rPr>
          <w:rFonts w:ascii="Arial" w:hAnsi="Arial" w:cs="Arial"/>
        </w:rPr>
        <w:fldChar w:fldCharType="separate"/>
      </w:r>
      <w:r>
        <w:rPr>
          <w:rFonts w:ascii="Arial" w:hAnsi="Arial" w:cs="Arial"/>
          <w:noProof/>
        </w:rPr>
        <w:t>(Niederkofler et al., 2016)</w:t>
      </w:r>
      <w:r w:rsidRPr="00E468B4">
        <w:rPr>
          <w:rFonts w:ascii="Arial" w:hAnsi="Arial" w:cs="Arial"/>
        </w:rPr>
        <w:fldChar w:fldCharType="end"/>
      </w:r>
      <w:r w:rsidRPr="00E468B4">
        <w:rPr>
          <w:rFonts w:ascii="Arial" w:eastAsia="Times New Roman" w:hAnsi="Arial" w:cs="Arial"/>
        </w:rPr>
        <w:t>. Future studies should elucidate whether the physiological classes of VIP neurons map to specific anatomical groups within the SCN and targets outside the SCN</w:t>
      </w:r>
      <w:r w:rsidRPr="00E468B4">
        <w:rPr>
          <w:rFonts w:ascii="Arial" w:hAnsi="Arial" w:cs="Arial"/>
        </w:rPr>
        <w:t xml:space="preserve">. </w:t>
      </w:r>
    </w:p>
    <w:p w14:paraId="23C778F9" w14:textId="77777777" w:rsidR="000B1D7F" w:rsidRPr="00E468B4" w:rsidRDefault="000B1D7F" w:rsidP="000B1D7F">
      <w:pPr>
        <w:jc w:val="both"/>
        <w:rPr>
          <w:rFonts w:ascii="Arial" w:hAnsi="Arial" w:cs="Arial"/>
        </w:rPr>
      </w:pPr>
    </w:p>
    <w:p w14:paraId="3678BCE7" w14:textId="77777777" w:rsidR="000B1D7F" w:rsidRPr="00E468B4" w:rsidRDefault="000B1D7F" w:rsidP="000B1D7F">
      <w:pPr>
        <w:jc w:val="both"/>
        <w:rPr>
          <w:rFonts w:ascii="Arial" w:hAnsi="Arial" w:cs="Arial"/>
        </w:rPr>
      </w:pPr>
      <w:r w:rsidRPr="00E468B4">
        <w:rPr>
          <w:rFonts w:ascii="Arial" w:hAnsi="Arial" w:cs="Arial"/>
        </w:rPr>
        <w:t>VIP SCN neurons change firing frequency with time of day, and high and low frequency firing of VIP SCN neurons differentially affects circadian entrainment, suggesting that VIP neurons can modulate entrainment by increasing their firing frequency. In the unperturbed circadian system, this would occur during mid to peak firing activity of VIP neurons. We hypothesize that the firing frequency of VIP neurons may contribute to phase shifting and entrainment to new light schedules (e.g. in seasonal entrainment</w:t>
      </w:r>
      <w:r w:rsidRPr="00E468B4">
        <w:rPr>
          <w:rFonts w:ascii="Arial" w:hAnsi="Arial" w:cs="Arial"/>
        </w:rPr>
        <w:fldChar w:fldCharType="begin"/>
      </w:r>
      <w:r>
        <w:rPr>
          <w:rFonts w:ascii="Arial" w:hAnsi="Arial" w:cs="Arial"/>
        </w:rPr>
        <w:instrText xml:space="preserve"> ADDIN EN.CITE &lt;EndNote&gt;&lt;Cite&gt;&lt;Author&gt;Lucassen&lt;/Author&gt;&lt;Year&gt;2012&lt;/Year&gt;&lt;RecNum&gt;2871&lt;/RecNum&gt;&lt;DisplayText&gt;(Lucassen et al., 2012)&lt;/DisplayText&gt;&lt;record&gt;&lt;rec-number&gt;2871&lt;/rec-number&gt;&lt;foreign-keys&gt;&lt;key app="EN" db-id="edvt9fawcrffekex5dapswzett2p20w2pspa" timestamp="1417817598"&gt;2871&lt;/key&gt;&lt;/foreign-keys&gt;&lt;ref-type name="Journal Article"&gt;17&lt;/ref-type&gt;&lt;contributors&gt;&lt;authors&gt;&lt;author&gt;Lucassen, Eliane A.&lt;/author&gt;&lt;author&gt;van Diepen, Hester C.&lt;/author&gt;&lt;author&gt;Houben, Thijs&lt;/author&gt;&lt;author&gt;Michel, Stephan&lt;/author&gt;&lt;author&gt;Colwell, Christopher S.&lt;/author&gt;&lt;author&gt;Meijer, Johanna H.&lt;/author&gt;&lt;/authors&gt;&lt;/contributors&gt;&lt;auth-address&gt;Laboratory of Neurophysiology, Department of Molecular Cell Biology, Leiden University Medical Center, PO Box 9600, 2300 RC Leiden, The Netherlands.&lt;/auth-address&gt;&lt;titles&gt;&lt;title&gt;Role of vasoactive intestinal peptide in seasonal encoding by the suprachiasmatic nucleus clock&lt;/title&gt;&lt;secondary-title&gt;The European journal of neuroscience&lt;/secondary-title&gt;&lt;/titles&gt;&lt;periodical&gt;&lt;full-title&gt;The European journal of neuroscience&lt;/full-title&gt;&lt;/periodical&gt;&lt;pages&gt;1466-1474&lt;/pages&gt;&lt;volume&gt;35&lt;/volume&gt;&lt;number&gt;9&lt;/number&gt;&lt;dates&gt;&lt;year&gt;2012&lt;/year&gt;&lt;/dates&gt;&lt;isbn&gt;0953-816X&lt;/isbn&gt;&lt;urls&gt;&lt;related-urls&gt;&lt;url&gt;http://dx.doi.org/10.1111/j.1460-9568.2012.08054.x&lt;/url&gt;&lt;/related-urls&gt;&lt;pdf-urls&gt;&lt;url&gt;/Users/Tolkien/Documents/Recovered Email Documents/papers (1)/VIP 15.pdf&lt;/url&gt;&lt;/pdf-urls&gt;&lt;/urls&gt;&lt;electronic-resource-num&gt;10.1111/j.1460-9568.2012.08054.x&lt;/electronic-resource-num&gt;&lt;remote-database-name&gt;READCUBE&lt;/remote-database-name&gt;&lt;/record&gt;&lt;/Cite&gt;&lt;/EndNote&gt;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(Lucassen et al., 2012)</w:t>
      </w:r>
      <w:r w:rsidRPr="00E468B4">
        <w:rPr>
          <w:rFonts w:ascii="Arial" w:hAnsi="Arial" w:cs="Arial"/>
        </w:rPr>
        <w:fldChar w:fldCharType="end"/>
      </w:r>
      <w:r w:rsidRPr="00E468B4">
        <w:rPr>
          <w:rFonts w:ascii="Arial" w:hAnsi="Arial" w:cs="Arial"/>
        </w:rPr>
        <w:t>, and jet lag</w:t>
      </w:r>
      <w:r w:rsidRPr="00E468B4">
        <w:rPr>
          <w:rFonts w:ascii="Arial" w:hAnsi="Arial" w:cs="Arial"/>
        </w:rPr>
        <w:fldChar w:fldCharType="begin"/>
      </w:r>
      <w:r>
        <w:rPr>
          <w:rFonts w:ascii="Arial" w:hAnsi="Arial" w:cs="Arial"/>
        </w:rPr>
        <w:instrText xml:space="preserve"> ADDIN EN.CITE &lt;EndNote&gt;&lt;Cite&gt;&lt;Author&gt;An&lt;/Author&gt;&lt;Year&gt;2013&lt;/Year&gt;&lt;RecNum&gt;3124&lt;/RecNum&gt;&lt;DisplayText&gt;(An et al., 2013)&lt;/DisplayText&gt;&lt;record&gt;&lt;rec-number&gt;3124&lt;/rec-number&gt;&lt;foreign-keys&gt;&lt;key app="EN" db-id="edvt9fawcrffekex5dapswzett2p20w2pspa" timestamp="1417817598"&gt;3124&lt;/key&gt;&lt;/foreign-keys&gt;&lt;ref-type name="Journal Article"&gt;17&lt;/ref-type&gt;&lt;contributors&gt;&lt;authors&gt;&lt;author&gt;An, Sungwon&lt;/author&gt;&lt;author&gt;Harang, Rich&lt;/author&gt;&lt;author&gt;Meeker, Kirsten&lt;/author&gt;&lt;author&gt;Granados-Fuentes, Daniel&lt;/author&gt;&lt;author&gt;Tsai, Connie A.&lt;/author&gt;&lt;author&gt;Mazuski, Cristina&lt;/author&gt;&lt;author&gt;Kim, Jihee&lt;/author&gt;&lt;author&gt;Doyle, Francis J.&lt;/author&gt;&lt;author&gt;Petzold, Linda R.&lt;/author&gt;&lt;author&gt;Herzog, Erik D.&lt;/author&gt;&lt;/authors&gt;&lt;/contributors&gt;&lt;titles&gt;&lt;title&gt;A neuropeptide speeds circadian entrainment by reducing intercellular synchrony&lt;/title&gt;&lt;secondary-title&gt;Proceedings of the National Academy of Sciences of the United States of America&lt;/secondary-title&gt;&lt;/titles&gt;&lt;periodical&gt;&lt;full-title&gt;Proceedings of the National Academy of Sciences of the United States of America&lt;/full-title&gt;&lt;/periodical&gt;&lt;pages&gt;61&lt;/pages&gt;&lt;volume&gt;110&lt;/volume&gt;&lt;number&gt;46&lt;/number&gt;&lt;dates&gt;&lt;year&gt;2013&lt;/year&gt;&lt;/dates&gt;&lt;isbn&gt;0027-8424&lt;/isbn&gt;&lt;urls&gt;&lt;related-urls&gt;&lt;url&gt;http://dx.doi.org/10.1073/pnas.1307088110&lt;/url&gt;&lt;/related-urls&gt;&lt;pdf-urls&gt;&lt;url&gt;/Users/Tolkien/Documents/ReadCube Media/Proc Natl Acad Sci USA 2013 An S.pdf&lt;/url&gt;&lt;/pdf-urls&gt;&lt;/urls&gt;&lt;custom5&gt;2002845&lt;/custom5&gt;&lt;electronic-resource-num&gt;10.1073/pnas.1307088110&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(An et al., 2013)</w:t>
      </w:r>
      <w:r w:rsidRPr="00E468B4">
        <w:rPr>
          <w:rFonts w:ascii="Arial" w:hAnsi="Arial" w:cs="Arial"/>
        </w:rPr>
        <w:fldChar w:fldCharType="end"/>
      </w:r>
      <w:r w:rsidRPr="00E468B4">
        <w:rPr>
          <w:rFonts w:ascii="Arial" w:hAnsi="Arial" w:cs="Arial"/>
        </w:rPr>
        <w:t xml:space="preserve">). </w:t>
      </w:r>
    </w:p>
    <w:p w14:paraId="50F3B898" w14:textId="77777777" w:rsidR="000B1D7F" w:rsidRPr="00E468B4" w:rsidRDefault="000B1D7F" w:rsidP="000B1D7F">
      <w:pPr>
        <w:jc w:val="both"/>
        <w:rPr>
          <w:rFonts w:ascii="Arial" w:hAnsi="Arial" w:cs="Arial"/>
        </w:rPr>
      </w:pPr>
    </w:p>
    <w:p w14:paraId="30FD6E6B" w14:textId="77777777" w:rsidR="000B1D7F" w:rsidRPr="00E468B4" w:rsidRDefault="000B1D7F" w:rsidP="000B1D7F">
      <w:pPr>
        <w:jc w:val="both"/>
        <w:rPr>
          <w:rFonts w:ascii="Arial" w:hAnsi="Arial" w:cs="Arial"/>
        </w:rPr>
      </w:pPr>
      <w:r w:rsidRPr="00E468B4">
        <w:rPr>
          <w:rFonts w:ascii="Arial" w:hAnsi="Arial" w:cs="Arial"/>
        </w:rPr>
        <w:t>Our data suggest that high frequency stimulation increases signaling from VIP neurons more than low frequency stimulation. Given the well-established links between high frequency firing, dense core vesicle fusion and neuropeptide release</w:t>
      </w:r>
      <w:r w:rsidRPr="00E468B4">
        <w:rPr>
          <w:rFonts w:ascii="Arial" w:hAnsi="Arial" w:cs="Arial"/>
        </w:rPr>
        <w:fldChar w:fldCharType="begin">
          <w:fldData xml:space="preserve">PEVuZE5vdGU+PENpdGU+PEF1dGhvcj5WZXJoYWdlPC9BdXRob3I+PFllYXI+MTk5MTwvWWVhcj48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</w:fldData>
        </w:fldChar>
      </w:r>
      <w:r>
        <w:rPr>
          <w:rFonts w:ascii="Arial" w:hAnsi="Arial" w:cs="Arial"/>
        </w:rPr>
        <w:instrText xml:space="preserve"> ADDIN EN.CITE </w:instrText>
      </w:r>
      <w:r>
        <w:rPr>
          <w:rFonts w:ascii="Arial" w:hAnsi="Arial" w:cs="Arial"/>
        </w:rPr>
        <w:fldChar w:fldCharType="begin">
          <w:fldData xml:space="preserve">PEVuZE5vdGU+PENpdGU+PEF1dGhvcj5WZXJoYWdlPC9BdXRob3I+PFllYXI+MTk5MTwvWWVhcj48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(Verhage et al., 1991, Iverfeldt et al., 1989)</w:t>
      </w:r>
      <w:r w:rsidRPr="00E468B4">
        <w:rPr>
          <w:rFonts w:ascii="Arial" w:hAnsi="Arial" w:cs="Arial"/>
        </w:rPr>
        <w:fldChar w:fldCharType="end"/>
      </w:r>
      <w:r w:rsidRPr="00E468B4">
        <w:rPr>
          <w:rFonts w:ascii="Arial" w:hAnsi="Arial" w:cs="Arial"/>
        </w:rPr>
        <w:t xml:space="preserve">, we hypothesize that high frequency firing results in more VIP release than low frequency firing. In the SCN, specifically, high frequency stimulation produces phase shifts consistent with the magnitude and timing of VIP-induced shifts </w:t>
      </w:r>
      <w:r w:rsidRPr="00E468B4">
        <w:rPr>
          <w:rFonts w:ascii="Arial" w:hAnsi="Arial" w:cs="Arial"/>
          <w:i/>
        </w:rPr>
        <w:t>in vitro</w:t>
      </w:r>
      <w:r w:rsidRPr="00E468B4">
        <w:rPr>
          <w:rFonts w:ascii="Arial" w:hAnsi="Arial" w:cs="Arial"/>
        </w:rPr>
        <w:fldChar w:fldCharType="begin"/>
      </w:r>
      <w:r>
        <w:rPr>
          <w:rFonts w:ascii="Arial" w:hAnsi="Arial" w:cs="Arial"/>
        </w:rPr>
        <w:instrText xml:space="preserve"> ADDIN EN.CITE &lt;EndNote&gt;&lt;Cite&gt;&lt;Author&gt;An&lt;/Author&gt;&lt;Year&gt;2011&lt;/Year&gt;&lt;RecNum&gt;525&lt;/RecNum&gt;&lt;DisplayText&gt;(An et al., 2011)&lt;/DisplayText&gt;&lt;record&gt;&lt;rec-number&gt;525&lt;/rec-number&gt;&lt;foreign-keys&gt;&lt;key app="EN" db-id="edvt9fawcrffekex5dapswzett2p20w2pspa" timestamp="1396560547"&gt;525&lt;/key&gt;&lt;key app="ENWeb" db-id="UgEtEgrYEugAAHKM7so"&gt;2979&lt;/key&gt;&lt;/foreign-keys&gt;&lt;ref-type name="Journal Article"&gt;17&lt;/ref-type&gt;&lt;contributors&gt;&lt;authors&gt;&lt;author&gt;An, Sungwon&lt;/author&gt;&lt;author&gt;Irwin, Robert P&lt;/author&gt;&lt;author&gt;Allen, Charles N&lt;/author&gt;&lt;author&gt;Tsai, Connie&lt;/author&gt;&lt;author&gt;Herzog, Erik D&lt;/author&gt;&lt;/authors&gt;&lt;/contributors&gt;&lt;titles&gt;&lt;title&gt;Vasoactive intestinal polypeptide requires parallel changes in adenylate cyclase and phospholipase C to entrain circadian rhythms to a predictable phase.&lt;/title&gt;&lt;secondary-title&gt;Journal of neurophysiology&lt;/secondary-title&gt;&lt;/titles&gt;&lt;periodical&gt;&lt;full-title&gt;Journal of Neurophysiology&lt;/full-title&gt;&lt;/periodical&gt;&lt;pages&gt;2289-96&lt;/pages&gt;&lt;volume&gt;105&lt;/volume&gt;&lt;dates&gt;&lt;year&gt;2011&lt;/year&gt;&lt;/dates&gt;&lt;urls&gt;&lt;/urls&gt;&lt;/record&gt;&lt;/Cite&gt;&lt;/EndNote&gt;</w:instrText>
      </w:r>
      <w:r w:rsidRPr="00E468B4">
        <w:rPr>
          <w:rFonts w:ascii="Arial" w:hAnsi="Arial" w:cs="Arial"/>
        </w:rPr>
        <w:fldChar w:fldCharType="separate"/>
      </w:r>
      <w:r>
        <w:rPr>
          <w:rFonts w:ascii="Arial" w:hAnsi="Arial" w:cs="Arial"/>
          <w:noProof/>
        </w:rPr>
        <w:t>(An et al., 2011)</w:t>
      </w:r>
      <w:r w:rsidRPr="00E468B4">
        <w:rPr>
          <w:rFonts w:ascii="Arial" w:hAnsi="Arial" w:cs="Arial"/>
        </w:rPr>
        <w:fldChar w:fldCharType="end"/>
      </w:r>
      <w:r w:rsidRPr="00E468B4">
        <w:rPr>
          <w:rFonts w:ascii="Arial" w:hAnsi="Arial" w:cs="Arial"/>
        </w:rPr>
        <w:t xml:space="preserve"> and </w:t>
      </w:r>
      <w:r w:rsidRPr="00E468B4">
        <w:rPr>
          <w:rFonts w:ascii="Arial" w:hAnsi="Arial" w:cs="Arial"/>
          <w:i/>
        </w:rPr>
        <w:t>in vivo</w:t>
      </w:r>
      <w:r w:rsidRPr="00E468B4">
        <w:rPr>
          <w:rFonts w:ascii="Arial" w:hAnsi="Arial" w:cs="Arial"/>
        </w:rPr>
        <w:t xml:space="preserve"> </w:t>
      </w:r>
      <w:r w:rsidRPr="00E468B4">
        <w:rPr>
          <w:rFonts w:ascii="Arial" w:hAnsi="Arial" w:cs="Arial"/>
        </w:rPr>
        <w:fldChar w:fldCharType="begin">
          <w:fldData xml:space="preserve">PEVuZE5vdGU+PENpdGU+PEF1dGhvcj5QYW50YXpvcG91bG9zPC9BdXRob3I+PFllYXI+MjAxMDwv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PEVuZE5vdGU+PENpdGU+PEF1dGhvcj5QYW50YXpvcG91bG9zPC9BdXRob3I+PFllYXI+MjAxMDwv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(Pantazopoulos et al., 2010, Piggins et al., 1995)</w:t>
      </w:r>
      <w:r w:rsidRPr="00E468B4">
        <w:rPr>
          <w:rFonts w:ascii="Arial" w:hAnsi="Arial" w:cs="Arial"/>
        </w:rPr>
        <w:fldChar w:fldCharType="end"/>
      </w:r>
      <w:r w:rsidRPr="00E468B4">
        <w:rPr>
          <w:rFonts w:ascii="Arial" w:hAnsi="Arial" w:cs="Arial"/>
        </w:rPr>
        <w:t xml:space="preserve">. </w:t>
      </w:r>
      <w:r>
        <w:rPr>
          <w:rFonts w:ascii="Arial" w:hAnsi="Arial" w:cs="Arial"/>
        </w:rPr>
        <w:t>In addition</w:t>
      </w:r>
      <w:r w:rsidRPr="00E468B4">
        <w:rPr>
          <w:rFonts w:ascii="Arial" w:hAnsi="Arial" w:cs="Arial"/>
        </w:rPr>
        <w:t xml:space="preserve">, our stimulation may alter the release of GABA. However, since </w:t>
      </w:r>
      <w:r w:rsidRPr="00E468B4">
        <w:rPr>
          <w:rFonts w:ascii="Arial" w:hAnsi="Arial" w:cs="Arial"/>
        </w:rPr>
        <w:lastRenderedPageBreak/>
        <w:t xml:space="preserve">fast neurotransmission is more tightly coupled to spike count, which was similar between HIF and LIF stimulation, we believe this to be less likely. </w:t>
      </w:r>
    </w:p>
    <w:p w14:paraId="0581D87D" w14:textId="77777777" w:rsidR="000B1D7F" w:rsidRPr="00E468B4" w:rsidRDefault="000B1D7F" w:rsidP="000B1D7F">
      <w:pPr>
        <w:jc w:val="both"/>
        <w:rPr>
          <w:rFonts w:ascii="Arial" w:hAnsi="Arial" w:cs="Arial"/>
        </w:rPr>
      </w:pPr>
    </w:p>
    <w:p w14:paraId="615AF02D" w14:textId="77777777" w:rsidR="000B1D7F" w:rsidRPr="00E468B4" w:rsidRDefault="000B1D7F" w:rsidP="000B1D7F">
      <w:pPr>
        <w:jc w:val="both"/>
        <w:rPr>
          <w:rFonts w:ascii="Arial" w:hAnsi="Arial" w:cs="Arial"/>
        </w:rPr>
      </w:pPr>
      <w:r w:rsidRPr="00E468B4">
        <w:rPr>
          <w:rFonts w:ascii="Arial" w:hAnsi="Arial" w:cs="Arial"/>
        </w:rPr>
        <w:t>Entrainment through stimulation of VIP neurons only partially mimics entrainment seen previously through stimulating all SCN neurons</w:t>
      </w:r>
      <w:r w:rsidRPr="00E468B4">
        <w:rPr>
          <w:rFonts w:ascii="Arial" w:hAnsi="Arial" w:cs="Arial"/>
        </w:rPr>
        <w:fldChar w:fldCharType="begin"/>
      </w:r>
      <w:r>
        <w:rPr>
          <w:rFonts w:ascii="Arial" w:hAnsi="Arial" w:cs="Arial"/>
        </w:rPr>
        <w:instrText xml:space="preserve"> ADDIN EN.CITE &lt;EndNote&gt;&lt;Cite&gt;&lt;Author&gt;Jones&lt;/Author&gt;&lt;Year&gt;2015&lt;/Year&gt;&lt;RecNum&gt;5629&lt;/RecNum&gt;&lt;DisplayText&gt;(Jones et al., 2015)&lt;/DisplayText&gt;&lt;record&gt;&lt;rec-number&gt;5629&lt;/rec-number&gt;&lt;foreign-keys&gt;&lt;key app="EN" db-id="edvt9fawcrffekex5dapswzett2p20w2pspa" timestamp="1489550033"&gt;5629&lt;/key&gt;&lt;/foreign-keys&gt;&lt;ref-type name="Journal Article"&gt;17&lt;/ref-type&gt;&lt;contributors&gt;&lt;authors&gt;&lt;author&gt;Jones, Jeff R.&lt;/author&gt;&lt;author&gt;Tackenberg, Michael C.&lt;/author&gt;&lt;author&gt;McMahon, Douglas G.&lt;/author&gt;&lt;/authors&gt;&lt;/contributors&gt;&lt;titles&gt;&lt;title&gt;Manipulating circadian clock neuron firing rate resets molecular circadian rhythms and behavior&lt;/title&gt;&lt;secondary-title&gt;Nature neuroscience&lt;/secondary-title&gt;&lt;/titles&gt;&lt;periodical&gt;&lt;full-title&gt;Nature neuroscience&lt;/full-title&gt;&lt;/periodical&gt;&lt;pages&gt;373-375&lt;/pages&gt;&lt;volume&gt;18&lt;/volume&gt;&lt;number&gt;3&lt;/number&gt;&lt;dates&gt;&lt;year&gt;2015&lt;/year&gt;&lt;/dates&gt;&lt;isbn&gt;1097-6256&lt;/isbn&gt;&lt;urls&gt;&lt;related-urls&gt;&lt;url&gt;https://www.ncbi.nlm.nih.gov/pmc/articles/PMC4502919/pdf/nihms-654059.pdf&lt;/url&gt;&lt;/related-urls&gt;&lt;/urls&gt;&lt;/record&gt;&lt;/Cite&gt;&lt;/EndNote&gt;</w:instrText>
      </w:r>
      <w:r w:rsidRPr="00E468B4">
        <w:rPr>
          <w:rFonts w:ascii="Arial" w:hAnsi="Arial" w:cs="Arial"/>
        </w:rPr>
        <w:fldChar w:fldCharType="separate"/>
      </w:r>
      <w:r>
        <w:rPr>
          <w:rFonts w:ascii="Arial" w:hAnsi="Arial" w:cs="Arial"/>
          <w:noProof/>
        </w:rPr>
        <w:t>(Jones et al., 2015)</w:t>
      </w:r>
      <w:r w:rsidRPr="00E468B4">
        <w:rPr>
          <w:rFonts w:ascii="Arial" w:hAnsi="Arial" w:cs="Arial"/>
        </w:rPr>
        <w:fldChar w:fldCharType="end"/>
      </w:r>
      <w:r w:rsidRPr="00E468B4">
        <w:rPr>
          <w:rFonts w:ascii="Arial" w:hAnsi="Arial" w:cs="Arial"/>
        </w:rPr>
        <w:t>. Specifically, increases in VIP activity fail to advance phase or alter period of locomotor activity during late subjective night. This suggests that VIP activity likely plays a role in light-induced phase delays, but not in light-induced phase advances. Since our VIP stimulation bypasses any retinal input, we hypothesize that there is gating within the SCN mediating light responses. In addition to VIP firing frequency, daily rhythms in VIP abundance or release probability</w:t>
      </w:r>
      <w:r w:rsidRPr="00E468B4">
        <w:rPr>
          <w:rFonts w:ascii="Arial" w:hAnsi="Arial" w:cs="Arial"/>
        </w:rPr>
        <w:fldChar w:fldCharType="begin">
          <w:fldData xml:space="preserve">PEVuZE5vdGU+PENpdGU+PEF1dGhvcj5GcmFuY2w8L0F1dGhvcj48WWVhcj4yMDEwPC9ZZWFyPjxS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</w:fldData>
        </w:fldChar>
      </w:r>
      <w:r>
        <w:rPr>
          <w:rFonts w:ascii="Arial" w:hAnsi="Arial" w:cs="Arial"/>
        </w:rPr>
        <w:instrText xml:space="preserve"> ADDIN EN.CITE </w:instrText>
      </w:r>
      <w:r>
        <w:rPr>
          <w:rFonts w:ascii="Arial" w:hAnsi="Arial" w:cs="Arial"/>
        </w:rPr>
        <w:fldChar w:fldCharType="begin">
          <w:fldData xml:space="preserve">PEVuZE5vdGU+PENpdGU+PEF1dGhvcj5GcmFuY2w8L0F1dGhvcj48WWVhcj4yMDEwPC9ZZWFyPjxS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(Francl et al., 2010, Shinohara et al., 1999, Okamoto et al., 1991)</w:t>
      </w:r>
      <w:r w:rsidRPr="00E468B4">
        <w:rPr>
          <w:rFonts w:ascii="Arial" w:hAnsi="Arial" w:cs="Arial"/>
        </w:rPr>
        <w:fldChar w:fldCharType="end"/>
      </w:r>
      <w:r w:rsidRPr="00E468B4">
        <w:rPr>
          <w:rFonts w:ascii="Arial" w:hAnsi="Arial" w:cs="Arial"/>
        </w:rPr>
        <w:t>, VPAC2 receptor abundance</w:t>
      </w:r>
      <w:r w:rsidRPr="00E468B4">
        <w:rPr>
          <w:rFonts w:ascii="Arial" w:hAnsi="Arial" w:cs="Arial"/>
        </w:rPr>
        <w:fldChar w:fldCharType="begin"/>
      </w:r>
      <w:r>
        <w:rPr>
          <w:rFonts w:ascii="Arial" w:hAnsi="Arial" w:cs="Arial"/>
        </w:rPr>
        <w:instrText xml:space="preserve"> ADDIN EN.CITE &lt;EndNote&gt;&lt;Cite&gt;&lt;Author&gt;An&lt;/Author&gt;&lt;Year&gt;2012&lt;/Year&gt;&lt;RecNum&gt;3016&lt;/RecNum&gt;&lt;DisplayText&gt;(An et al., 2012)&lt;/DisplayText&gt;&lt;record&gt;&lt;rec-number&gt;3016&lt;/rec-number&gt;&lt;foreign-keys&gt;&lt;key app="EN" db-id="edvt9fawcrffekex5dapswzett2p20w2pspa" timestamp="1417817598"&gt;3016&lt;/key&gt;&lt;/foreign-keys&gt;&lt;ref-type name="Journal Article"&gt;17&lt;/ref-type&gt;&lt;contributors&gt;&lt;authors&gt;&lt;author&gt;An, Sungwon&lt;/author&gt;&lt;author&gt;Tsai, Connie&lt;/author&gt;&lt;author&gt;Ronecker, Julie&lt;/author&gt;&lt;author&gt;Bayly, Alison&lt;/author&gt;&lt;author&gt;Herzog, Erik D.&lt;/author&gt;&lt;/authors&gt;&lt;/contributors&gt;&lt;auth-address&gt;Department of Biology, Washington University, Saint Louis, Missouri 63130, USA.&lt;/auth-address&gt;&lt;titles&gt;&lt;title&gt;Spatiotemporal distribution of vasoactive intestinal polypeptide receptor 2 in mouse suprachiasmatic nucleus&lt;/title&gt;&lt;secondary-title&gt;The Journal of comparative neurology&lt;/secondary-title&gt;&lt;/titles&gt;&lt;periodical&gt;&lt;full-title&gt;The Journal of comparative neurology&lt;/full-title&gt;&lt;/periodical&gt;&lt;pages&gt;2730-2741&lt;/pages&gt;&lt;volume&gt;520&lt;/volume&gt;&lt;number&gt;12&lt;/number&gt;&lt;dates&gt;&lt;year&gt;2012&lt;/year&gt;&lt;/dates&gt;&lt;isbn&gt;0021-9967&lt;/isbn&gt;&lt;urls&gt;&lt;related-urls&gt;&lt;url&gt;http://dx.doi.org/10.1002/cne.23078&lt;/url&gt;&lt;/related-urls&gt;&lt;pdf-urls&gt;&lt;url&gt;/Users/Tolkien/Documents/ReadCube Media/J Comp Neurol 2012 An S.pdf&lt;/url&gt;&lt;/pdf-urls&gt;&lt;/urls&gt;&lt;electronic-resource-num&gt;10.1002/cne.23078&lt;/electronic-resource-num&gt;&lt;remote-database-name&gt;READCUBE&lt;/remote-database-name&gt;&lt;/record&gt;&lt;/Cite&gt;&lt;/EndNote&gt;</w:instrText>
      </w:r>
      <w:r w:rsidRPr="00E468B4">
        <w:rPr>
          <w:rFonts w:ascii="Arial" w:hAnsi="Arial" w:cs="Arial"/>
        </w:rPr>
        <w:fldChar w:fldCharType="separate"/>
      </w:r>
      <w:r>
        <w:rPr>
          <w:rFonts w:ascii="Arial" w:hAnsi="Arial" w:cs="Arial"/>
          <w:noProof/>
        </w:rPr>
        <w:t>(An et al., 2012)</w:t>
      </w:r>
      <w:r w:rsidRPr="00E468B4">
        <w:rPr>
          <w:rFonts w:ascii="Arial" w:hAnsi="Arial" w:cs="Arial"/>
        </w:rPr>
        <w:fldChar w:fldCharType="end"/>
      </w:r>
      <w:r w:rsidRPr="00E468B4">
        <w:rPr>
          <w:rFonts w:ascii="Arial" w:hAnsi="Arial" w:cs="Arial"/>
        </w:rPr>
        <w:t>, and responses in downstream SCN neurons</w:t>
      </w:r>
      <w:r w:rsidRPr="00E468B4">
        <w:rPr>
          <w:rFonts w:ascii="Arial" w:hAnsi="Arial" w:cs="Arial"/>
        </w:rPr>
        <w:fldChar w:fldCharType="begin"/>
      </w:r>
      <w:r>
        <w:rPr>
          <w:rFonts w:ascii="Arial" w:hAnsi="Arial" w:cs="Arial"/>
        </w:rPr>
        <w:instrText xml:space="preserve"> ADDIN EN.CITE &lt;EndNote&gt;&lt;Cite&gt;&lt;Author&gt;Enoki&lt;/Author&gt;&lt;Year&gt;2017&lt;/Year&gt;&lt;RecNum&gt;7659&lt;/RecNum&gt;&lt;DisplayText&gt;(Enoki et al., 2017, Fan et al., 2015)&lt;/DisplayText&gt;&lt;record&gt;&lt;rec-number&gt;7659&lt;/rec-number&gt;&lt;foreign-keys&gt;&lt;key app="EN" db-id="edvt9fawcrffekex5dapswzett2p20w2pspa" timestamp="1492722391"&gt;7659&lt;/key&gt;&lt;/foreign-keys&gt;&lt;ref-type name="Journal Article"&gt;17&lt;/ref-type&gt;&lt;contributors&gt;&lt;authors&gt;&lt;author&gt;Enoki, Ryosuke&lt;/author&gt;&lt;author&gt;Ono, Daisuke&lt;/author&gt;&lt;author&gt;Kuroda, Shigeru&lt;/author&gt;&lt;author&gt;Honma, Sato&lt;/author&gt;&lt;author&gt;Honma, Ken-ichi&lt;/author&gt;&lt;/authors&gt;&lt;/contributors&gt;&lt;titles&gt;&lt;title&gt;Dual origins of the intracellular circadian calcium rhythm in the suprachiasmatic nucleus&lt;/title&gt;&lt;secondary-title&gt;Scientific Reports&lt;/secondary-title&gt;&lt;/titles&gt;&lt;periodical&gt;&lt;full-title&gt;Scientific Reports&lt;/full-title&gt;&lt;/periodical&gt;&lt;volume&gt;7&lt;/volume&gt;&lt;dates&gt;&lt;year&gt;2017&lt;/year&gt;&lt;/dates&gt;&lt;urls&gt;&lt;/urls&gt;&lt;/record&gt;&lt;/Cite&gt;&lt;Cite&gt;&lt;Author&gt;Fan&lt;/Author&gt;&lt;Year&gt;2015&lt;/Year&gt;&lt;RecNum&gt;5623&lt;/RecNum&gt;&lt;record&gt;&lt;rec-number&gt;5623&lt;/rec-number&gt;&lt;foreign-keys&gt;&lt;key app="EN" db-id="edvt9fawcrffekex5dapswzett2p20w2pspa" timestamp="1489547524"&gt;5623&lt;/key&gt;&lt;/foreign-keys&gt;&lt;ref-type name="Journal Article"&gt;17&lt;/ref-type&gt;&lt;contributors&gt;&lt;authors&gt;&lt;author&gt;Fan, Junmei&lt;/author&gt;&lt;author&gt;Zeng, Hongkui&lt;/author&gt;&lt;author&gt;Olson, David P.&lt;/author&gt;&lt;author&gt;Huber, Kimberly M.&lt;/author&gt;&lt;author&gt;Gibson, Jay R.&lt;/author&gt;&lt;author&gt;Takahashi, Joseph S.&lt;/author&gt;&lt;/authors&gt;&lt;/contributors&gt;&lt;titles&gt;&lt;title&gt;Vasoactive intestinal polypeptide (VIP)-expressing neurons in the suprachiasmatic nucleus provide sparse GABAergic outputs to local neurons with circadian regulation occurring distal to the opening of postsynaptic GABAA ionotropic receptors&lt;/title&gt;&lt;secondary-title&gt;Journal of Neuroscience&lt;/secondary-title&gt;&lt;/titles&gt;&lt;periodical&gt;&lt;full-title&gt;Journal of Neuroscience&lt;/full-title&gt;&lt;/periodical&gt;&lt;pages&gt;1905-1920&lt;/pages&gt;&lt;volume&gt;35&lt;/volume&gt;&lt;number&gt;5&lt;/number&gt;&lt;dates&gt;&lt;year&gt;2015&lt;/year&gt;&lt;/dates&gt;&lt;isbn&gt;0270-6474&lt;/isbn&gt;&lt;urls&gt;&lt;related-urls&gt;&lt;url&gt;https://www.ncbi.nlm.nih.gov/pmc/articles/PMC4315827/pdf/zns1905.pdf&lt;/url&gt;&lt;/related-urls&gt;&lt;/urls&gt;&lt;/record&gt;&lt;/Cite&gt;&lt;/EndNote&gt;</w:instrText>
      </w:r>
      <w:r w:rsidRPr="00E468B4">
        <w:rPr>
          <w:rFonts w:ascii="Arial" w:hAnsi="Arial" w:cs="Arial"/>
        </w:rPr>
        <w:fldChar w:fldCharType="separate"/>
      </w:r>
      <w:r>
        <w:rPr>
          <w:rFonts w:ascii="Arial" w:hAnsi="Arial" w:cs="Arial"/>
          <w:noProof/>
        </w:rPr>
        <w:t>(Enoki et al., 2017, Fan et al., 2015)</w:t>
      </w:r>
      <w:r w:rsidRPr="00E468B4">
        <w:rPr>
          <w:rFonts w:ascii="Arial" w:hAnsi="Arial" w:cs="Arial"/>
        </w:rPr>
        <w:fldChar w:fldCharType="end"/>
      </w:r>
      <w:r w:rsidRPr="00E468B4">
        <w:rPr>
          <w:rFonts w:ascii="Arial" w:hAnsi="Arial" w:cs="Arial"/>
        </w:rPr>
        <w:t xml:space="preserve"> likely contribute to shaping the phase response curve to firing of VIP neurons and, ultimately, circadian entrainment. </w:t>
      </w:r>
    </w:p>
    <w:p w14:paraId="78BCD419" w14:textId="77777777" w:rsidR="000B1D7F" w:rsidRPr="00E468B4" w:rsidRDefault="000B1D7F" w:rsidP="000B1D7F">
      <w:pPr>
        <w:jc w:val="both"/>
        <w:rPr>
          <w:rFonts w:ascii="Arial" w:hAnsi="Arial" w:cs="Arial"/>
        </w:rPr>
      </w:pPr>
    </w:p>
    <w:p w14:paraId="7F21B68B" w14:textId="77777777" w:rsidR="000B1D7F" w:rsidRPr="00E468B4" w:rsidRDefault="000B1D7F" w:rsidP="000B1D7F">
      <w:pPr>
        <w:jc w:val="both"/>
        <w:rPr>
          <w:rFonts w:ascii="Arial" w:hAnsi="Arial" w:cs="Arial"/>
        </w:rPr>
      </w:pPr>
      <w:r w:rsidRPr="00E468B4">
        <w:rPr>
          <w:rFonts w:ascii="Arial" w:hAnsi="Arial" w:cs="Arial"/>
        </w:rPr>
        <w:t>Intriguingly, locomotor activity decreases during stimulation of SCN VIP neurons. This is consistent with a report correlating SCN firing with locomotor inactivity</w:t>
      </w:r>
      <w:r w:rsidRPr="00E468B4">
        <w:rPr>
          <w:rFonts w:ascii="Arial" w:hAnsi="Arial" w:cs="Arial"/>
        </w:rPr>
        <w:fldChar w:fldCharType="begin"/>
      </w:r>
      <w:r>
        <w:rPr>
          <w:rFonts w:ascii="Arial" w:hAnsi="Arial" w:cs="Arial"/>
        </w:rPr>
        <w:instrText xml:space="preserve"> ADDIN EN.CITE &lt;EndNote&gt;&lt;Cite&gt;&lt;Author&gt;van Oosterhout&lt;/Author&gt;&lt;Year&gt;2012&lt;/Year&gt;&lt;RecNum&gt;7644&lt;/RecNum&gt;&lt;DisplayText&gt;(van Oosterhout et al., 2012)&lt;/DisplayText&gt;&lt;record&gt;&lt;rec-number&gt;7644&lt;/rec-number&gt;&lt;foreign-keys&gt;&lt;key app="EN" db-id="edvt9fawcrffekex5dapswzett2p20w2pspa" timestamp="1489636549"&gt;7644&lt;/key&gt;&lt;/foreign-keys&gt;&lt;ref-type name="Journal Article"&gt;17&lt;/ref-type&gt;&lt;contributors&gt;&lt;authors&gt;&lt;author&gt;van Oosterhout, Floor&lt;/author&gt;&lt;author&gt;Lucassen, Eliane A.&lt;/author&gt;&lt;author&gt;Houben, Thijs&lt;/author&gt;&lt;author&gt;Tjebbe vanderLeest, Henk&lt;/author&gt;&lt;author&gt;Antle, Michael C.&lt;/author&gt;&lt;author&gt;Meijer, Johanna H.&lt;/author&gt;&lt;/authors&gt;&lt;/contributors&gt;&lt;titles&gt;&lt;title&gt;Amplitude of the SCN clock enhanced by the behavioral activity rhythm&lt;/title&gt;&lt;secondary-title&gt;PLoS One&lt;/secondary-title&gt;&lt;/titles&gt;&lt;periodical&gt;&lt;full-title&gt;PloS one&lt;/full-title&gt;&lt;/periodical&gt;&lt;pages&gt;e39693&lt;/pages&gt;&lt;volume&gt;7&lt;/volume&gt;&lt;number&gt;6&lt;/number&gt;&lt;dates&gt;&lt;year&gt;2012&lt;/year&gt;&lt;/dates&gt;&lt;isbn&gt;1932-6203&lt;/isbn&gt;&lt;urls&gt;&lt;related-urls&gt;&lt;url&gt;https://www.ncbi.nlm.nih.gov/pmc/articles/PMC3386260/pdf/pone.0039693.pdf&lt;/url&gt;&lt;/related-urls&gt;&lt;/urls&gt;&lt;/record&gt;&lt;/Cite&gt;&lt;/EndNote&gt;</w:instrText>
      </w:r>
      <w:r w:rsidRPr="00E468B4">
        <w:rPr>
          <w:rFonts w:ascii="Arial" w:hAnsi="Arial" w:cs="Arial"/>
        </w:rPr>
        <w:fldChar w:fldCharType="separate"/>
      </w:r>
      <w:r>
        <w:rPr>
          <w:rFonts w:ascii="Arial" w:hAnsi="Arial" w:cs="Arial"/>
          <w:noProof/>
        </w:rPr>
        <w:t>(van Oosterhout et al., 2012)</w:t>
      </w:r>
      <w:r w:rsidRPr="00E468B4">
        <w:rPr>
          <w:rFonts w:ascii="Arial" w:hAnsi="Arial" w:cs="Arial"/>
        </w:rPr>
        <w:fldChar w:fldCharType="end"/>
      </w:r>
      <w:r w:rsidRPr="00E468B4">
        <w:rPr>
          <w:rFonts w:ascii="Arial" w:hAnsi="Arial" w:cs="Arial"/>
        </w:rPr>
        <w:t xml:space="preserve"> and provides the first causal demonstration that firing increases within VIP SCN neurons inhibit locomotor activity. This, combined with the broad projections of patterns of SCN VIP neurons within the hypothalamus, suggests a role for VIP neurons in regulating circadian behaviors including sleep timing</w:t>
      </w:r>
      <w:r w:rsidRPr="00E468B4">
        <w:rPr>
          <w:rFonts w:ascii="Arial" w:hAnsi="Arial" w:cs="Arial"/>
        </w:rPr>
        <w:fldChar w:fldCharType="begin">
          <w:fldData xml:space="preserve">PEVuZE5vdGU+PENpdGU+PEF1dGhvcj5Bc3Rvbi1Kb25lczwvQXV0aG9yPjxZZWFyPjIwMDE8L1ll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PEVuZE5vdGU+PENpdGU+PEF1dGhvcj5Bc3Rvbi1Kb25lczwvQXV0aG9yPjxZZWFyPjIwMDE8L1ll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(Aston-Jones et al., 2001)</w:t>
      </w:r>
      <w:r w:rsidRPr="00E468B4">
        <w:rPr>
          <w:rFonts w:ascii="Arial" w:hAnsi="Arial" w:cs="Arial"/>
        </w:rPr>
        <w:fldChar w:fldCharType="end"/>
      </w:r>
      <w:r w:rsidRPr="00E468B4">
        <w:rPr>
          <w:rFonts w:ascii="Arial" w:hAnsi="Arial" w:cs="Arial"/>
        </w:rPr>
        <w:t xml:space="preserve"> and daily hormonal levels</w:t>
      </w:r>
      <w:r w:rsidRPr="00E468B4">
        <w:rPr>
          <w:rFonts w:ascii="Arial" w:hAnsi="Arial" w:cs="Arial"/>
        </w:rPr>
        <w:fldChar w:fldCharType="begin">
          <w:fldData xml:space="preserve">PEVuZE5vdGU+PENpdGU+PEF1dGhvcj5GYWhyZW5rcnVnPC9BdXRob3I+PFllYXI+MjAxMjwvWWVh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</w:fldData>
        </w:fldChar>
      </w:r>
      <w:r>
        <w:rPr>
          <w:rFonts w:ascii="Arial" w:hAnsi="Arial" w:cs="Arial"/>
        </w:rPr>
        <w:instrText xml:space="preserve"> ADDIN EN.CITE </w:instrText>
      </w:r>
      <w:r>
        <w:rPr>
          <w:rFonts w:ascii="Arial" w:hAnsi="Arial" w:cs="Arial"/>
        </w:rPr>
        <w:fldChar w:fldCharType="begin">
          <w:fldData xml:space="preserve">PEVuZE5vdGU+PENpdGU+PEF1dGhvcj5GYWhyZW5rcnVnPC9BdXRob3I+PFllYXI+MjAxMjwvWWVh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r w:rsidRPr="00E468B4">
        <w:rPr>
          <w:rFonts w:ascii="Arial" w:hAnsi="Arial" w:cs="Arial"/>
        </w:rPr>
      </w:r>
      <w:r w:rsidRPr="00E468B4">
        <w:rPr>
          <w:rFonts w:ascii="Arial" w:hAnsi="Arial" w:cs="Arial"/>
        </w:rPr>
        <w:fldChar w:fldCharType="separate"/>
      </w:r>
      <w:r>
        <w:rPr>
          <w:rFonts w:ascii="Arial" w:hAnsi="Arial" w:cs="Arial"/>
          <w:noProof/>
        </w:rPr>
        <w:t>(Fahrenkrug et al., 2012, Loh et al., 2007)</w:t>
      </w:r>
      <w:r w:rsidRPr="00E468B4">
        <w:rPr>
          <w:rFonts w:ascii="Arial" w:hAnsi="Arial" w:cs="Arial"/>
        </w:rPr>
        <w:fldChar w:fldCharType="end"/>
      </w:r>
      <w:r w:rsidRPr="00E468B4">
        <w:rPr>
          <w:rFonts w:ascii="Arial" w:hAnsi="Arial" w:cs="Arial"/>
        </w:rPr>
        <w:t xml:space="preserve">. How VIP SCN neurons couple anatomically and functionally to behavioral circuits is an open question.  </w:t>
      </w:r>
    </w:p>
    <w:p w14:paraId="4B64EF40" w14:textId="77777777" w:rsidR="000B1D7F" w:rsidRPr="00E468B4" w:rsidRDefault="000B1D7F" w:rsidP="000B1D7F">
      <w:pPr>
        <w:jc w:val="both"/>
        <w:rPr>
          <w:rFonts w:ascii="Arial" w:hAnsi="Arial" w:cs="Arial"/>
        </w:rPr>
      </w:pPr>
    </w:p>
    <w:p w14:paraId="7A3B54B8" w14:textId="77777777" w:rsidR="000B1D7F" w:rsidRPr="00E468B4" w:rsidRDefault="000B1D7F" w:rsidP="000B1D7F">
      <w:pPr>
        <w:jc w:val="both"/>
        <w:rPr>
          <w:rFonts w:ascii="Arial" w:hAnsi="Arial" w:cs="Arial"/>
        </w:rPr>
      </w:pPr>
      <w:r w:rsidRPr="00E468B4">
        <w:rPr>
          <w:rFonts w:ascii="Arial" w:hAnsi="Arial" w:cs="Arial"/>
        </w:rPr>
        <w:t xml:space="preserve">In conclusion, we addressed outstanding questions about how firing activity of VIP neurons alters circadian activity and behavior. By altering the instantaneous firing frequency of SCN VIP neurons, we found that firing of VIP neurons had a larger effect on circadian entrainment when stimulated with short </w:t>
      </w:r>
      <w:proofErr w:type="spellStart"/>
      <w:r w:rsidRPr="00E468B4">
        <w:rPr>
          <w:rFonts w:ascii="Arial" w:hAnsi="Arial" w:cs="Arial"/>
        </w:rPr>
        <w:t>interspike</w:t>
      </w:r>
      <w:proofErr w:type="spellEnd"/>
      <w:r w:rsidRPr="00E468B4">
        <w:rPr>
          <w:rFonts w:ascii="Arial" w:hAnsi="Arial" w:cs="Arial"/>
        </w:rPr>
        <w:t xml:space="preserve"> intervals, regardless of the total number of action potentials. Strikingly, firing of VIP neurons shifted circadian phase only during the late subjective day and early subjective night. We conclude that VIP neurons can phase shift and ultimately entrain circadian behavior by firing during the day-to-night transition. </w:t>
      </w:r>
    </w:p>
    <w:p w14:paraId="512E1B51" w14:textId="77777777" w:rsidR="000B1D7F" w:rsidRPr="00E468B4" w:rsidRDefault="000B1D7F" w:rsidP="000B1D7F">
      <w:pPr>
        <w:jc w:val="both"/>
        <w:rPr>
          <w:rFonts w:ascii="Arial" w:hAnsi="Arial" w:cs="Arial"/>
        </w:rPr>
      </w:pPr>
    </w:p>
    <w:p w14:paraId="70DAD1A8" w14:textId="77777777" w:rsidR="000B1D7F" w:rsidRPr="00E468B4" w:rsidRDefault="000B1D7F" w:rsidP="000B1D7F">
      <w:pPr>
        <w:jc w:val="both"/>
        <w:rPr>
          <w:rFonts w:ascii="Arial" w:hAnsi="Arial" w:cs="Arial"/>
          <w:b/>
          <w:sz w:val="28"/>
        </w:rPr>
      </w:pPr>
      <w:r w:rsidRPr="00E468B4">
        <w:rPr>
          <w:rFonts w:ascii="Arial" w:hAnsi="Arial" w:cs="Arial"/>
          <w:b/>
          <w:sz w:val="28"/>
        </w:rPr>
        <w:t>Methods</w:t>
      </w:r>
    </w:p>
    <w:p w14:paraId="15AA1511" w14:textId="77777777" w:rsidR="000B1D7F" w:rsidRPr="00E468B4" w:rsidRDefault="000B1D7F" w:rsidP="000B1D7F">
      <w:pPr>
        <w:jc w:val="both"/>
        <w:rPr>
          <w:rFonts w:ascii="Arial" w:hAnsi="Arial" w:cs="Arial"/>
        </w:rPr>
      </w:pPr>
    </w:p>
    <w:p w14:paraId="38F6EA8B" w14:textId="77777777" w:rsidR="000B1D7F" w:rsidRPr="00E468B4" w:rsidRDefault="000B1D7F" w:rsidP="000B1D7F">
      <w:pPr>
        <w:jc w:val="both"/>
        <w:rPr>
          <w:rFonts w:ascii="Arial" w:hAnsi="Arial" w:cs="Arial"/>
        </w:rPr>
      </w:pPr>
      <w:r w:rsidRPr="00E468B4">
        <w:rPr>
          <w:rFonts w:ascii="Arial" w:hAnsi="Arial" w:cs="Arial"/>
          <w:b/>
        </w:rPr>
        <w:t>Animals.</w:t>
      </w:r>
      <w:r w:rsidRPr="00E468B4">
        <w:rPr>
          <w:rFonts w:ascii="Arial" w:hAnsi="Arial" w:cs="Arial"/>
        </w:rPr>
        <w:t xml:space="preserve"> </w:t>
      </w:r>
      <w:r w:rsidRPr="00E468B4">
        <w:rPr>
          <w:rFonts w:ascii="Arial" w:hAnsi="Arial" w:cs="Arial"/>
          <w:bCs/>
        </w:rPr>
        <w:t>VIPCre knock-in mice (</w:t>
      </w:r>
      <w:proofErr w:type="gramStart"/>
      <w:r w:rsidRPr="00E468B4">
        <w:rPr>
          <w:rFonts w:ascii="Arial" w:hAnsi="Arial" w:cs="Arial"/>
          <w:bCs/>
        </w:rPr>
        <w:t>VIP</w:t>
      </w:r>
      <w:r w:rsidRPr="00E468B4">
        <w:rPr>
          <w:rFonts w:ascii="Arial" w:hAnsi="Arial" w:cs="Arial"/>
          <w:bCs/>
          <w:vertAlign w:val="superscript"/>
        </w:rPr>
        <w:t>tm1(</w:t>
      </w:r>
      <w:proofErr w:type="spellStart"/>
      <w:proofErr w:type="gramEnd"/>
      <w:r w:rsidRPr="00E468B4">
        <w:rPr>
          <w:rFonts w:ascii="Arial" w:hAnsi="Arial" w:cs="Arial"/>
          <w:bCs/>
          <w:vertAlign w:val="superscript"/>
        </w:rPr>
        <w:t>cre</w:t>
      </w:r>
      <w:proofErr w:type="spellEnd"/>
      <w:r w:rsidRPr="00E468B4">
        <w:rPr>
          <w:rFonts w:ascii="Arial" w:hAnsi="Arial" w:cs="Arial"/>
          <w:bCs/>
          <w:vertAlign w:val="superscript"/>
        </w:rPr>
        <w:t>)</w:t>
      </w:r>
      <w:proofErr w:type="spellStart"/>
      <w:r w:rsidRPr="00E468B4">
        <w:rPr>
          <w:rFonts w:ascii="Arial" w:hAnsi="Arial" w:cs="Arial"/>
          <w:bCs/>
          <w:vertAlign w:val="superscript"/>
        </w:rPr>
        <w:t>Zjh</w:t>
      </w:r>
      <w:proofErr w:type="spellEnd"/>
      <w:r w:rsidRPr="00E468B4">
        <w:rPr>
          <w:rFonts w:ascii="Arial" w:hAnsi="Arial" w:cs="Arial"/>
          <w:bCs/>
        </w:rPr>
        <w:t xml:space="preserve">, Jackson Laboratories), </w:t>
      </w:r>
      <w:proofErr w:type="spellStart"/>
      <w:r w:rsidRPr="00E468B4">
        <w:rPr>
          <w:rFonts w:ascii="Arial" w:hAnsi="Arial" w:cs="Arial"/>
          <w:bCs/>
        </w:rPr>
        <w:t>floxed</w:t>
      </w:r>
      <w:proofErr w:type="spellEnd"/>
      <w:r w:rsidRPr="00E468B4">
        <w:rPr>
          <w:rFonts w:ascii="Arial" w:hAnsi="Arial" w:cs="Arial"/>
          <w:bCs/>
        </w:rPr>
        <w:t xml:space="preserve"> ChR2 (Ai32, Gt(ROSA)26Sor</w:t>
      </w:r>
      <w:r w:rsidRPr="00E468B4">
        <w:rPr>
          <w:rFonts w:ascii="Arial" w:hAnsi="Arial" w:cs="Arial"/>
          <w:bCs/>
          <w:vertAlign w:val="superscript"/>
        </w:rPr>
        <w:t>tm32(CAG-COP4*H134R/EYFP)</w:t>
      </w:r>
      <w:proofErr w:type="spellStart"/>
      <w:r w:rsidRPr="00E468B4">
        <w:rPr>
          <w:rFonts w:ascii="Arial" w:hAnsi="Arial" w:cs="Arial"/>
          <w:bCs/>
          <w:vertAlign w:val="superscript"/>
        </w:rPr>
        <w:t>Hze</w:t>
      </w:r>
      <w:proofErr w:type="spellEnd"/>
      <w:r w:rsidRPr="00E468B4">
        <w:rPr>
          <w:rFonts w:ascii="Arial" w:hAnsi="Arial" w:cs="Arial"/>
          <w:bCs/>
        </w:rPr>
        <w:t xml:space="preserve">, Jackson Laboratories) and </w:t>
      </w:r>
      <w:r w:rsidRPr="00E468B4">
        <w:rPr>
          <w:rFonts w:ascii="Arial" w:hAnsi="Arial" w:cs="Arial"/>
          <w:bCs/>
          <w:i/>
        </w:rPr>
        <w:t>Per2::Luc</w:t>
      </w:r>
      <w:r w:rsidRPr="00E468B4">
        <w:rPr>
          <w:rFonts w:ascii="Arial" w:hAnsi="Arial" w:cs="Arial"/>
          <w:bCs/>
          <w:i/>
        </w:rPr>
        <w:fldChar w:fldCharType="begin">
          <w:fldData xml:space="preserve">PEVuZE5vdGU+PENpdGU+PEF1dGhvcj5Zb288L0F1dGhvcj48WWVhcj4yMDA0PC9ZZWFyPjxSZWNO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PlByb2MgTmF0bCBBY2FkIFNjaSBVIFMgQTwvZnVsbC10aXRsZT48L3BlcmlvZGljYWw+PGFsdC1w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</w:fldData>
        </w:fldChar>
      </w:r>
      <w:r>
        <w:rPr>
          <w:rFonts w:ascii="Arial" w:hAnsi="Arial" w:cs="Arial"/>
          <w:bCs/>
          <w:i/>
        </w:rPr>
        <w:instrText xml:space="preserve"> ADDIN EN.CITE </w:instrText>
      </w:r>
      <w:r>
        <w:rPr>
          <w:rFonts w:ascii="Arial" w:hAnsi="Arial" w:cs="Arial"/>
          <w:bCs/>
          <w:i/>
        </w:rPr>
        <w:fldChar w:fldCharType="begin">
          <w:fldData xml:space="preserve">PEVuZE5vdGU+PENpdGU+PEF1dGhvcj5Zb288L0F1dGhvcj48WWVhcj4yMDA0PC9ZZWFyPjxSZWNO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</w:fldData>
        </w:fldChar>
      </w:r>
      <w:r>
        <w:rPr>
          <w:rFonts w:ascii="Arial" w:hAnsi="Arial" w:cs="Arial"/>
          <w:bCs/>
          <w:i/>
        </w:rPr>
        <w:instrText xml:space="preserve"> ADDIN EN.CITE.DATA </w:instrText>
      </w:r>
      <w:r>
        <w:rPr>
          <w:rFonts w:ascii="Arial" w:hAnsi="Arial" w:cs="Arial"/>
          <w:bCs/>
          <w:i/>
        </w:rPr>
      </w:r>
      <w:r>
        <w:rPr>
          <w:rFonts w:ascii="Arial" w:hAnsi="Arial" w:cs="Arial"/>
          <w:bCs/>
          <w:i/>
        </w:rPr>
        <w:fldChar w:fldCharType="end"/>
      </w:r>
      <w:r w:rsidRPr="00E468B4">
        <w:rPr>
          <w:rFonts w:ascii="Arial" w:hAnsi="Arial" w:cs="Arial"/>
          <w:bCs/>
          <w:i/>
        </w:rPr>
      </w:r>
      <w:r w:rsidRPr="00E468B4">
        <w:rPr>
          <w:rFonts w:ascii="Arial" w:hAnsi="Arial" w:cs="Arial"/>
          <w:bCs/>
          <w:i/>
        </w:rPr>
        <w:fldChar w:fldCharType="separate"/>
      </w:r>
      <w:r>
        <w:rPr>
          <w:rFonts w:ascii="Arial" w:hAnsi="Arial" w:cs="Arial"/>
          <w:bCs/>
          <w:i/>
          <w:noProof/>
        </w:rPr>
        <w:t>(Yoo et al., 2004)</w:t>
      </w:r>
      <w:r w:rsidRPr="00E468B4">
        <w:rPr>
          <w:rFonts w:ascii="Arial" w:hAnsi="Arial" w:cs="Arial"/>
          <w:bCs/>
          <w:i/>
        </w:rPr>
        <w:fldChar w:fldCharType="end"/>
      </w:r>
      <w:r w:rsidRPr="00E468B4">
        <w:rPr>
          <w:rFonts w:ascii="Arial" w:hAnsi="Arial" w:cs="Arial"/>
          <w:bCs/>
        </w:rPr>
        <w:t xml:space="preserve"> knock-in mice (founders generously provided by Dr. Joseph Takahashi, UTSW) were housed in a 12h:12h </w:t>
      </w:r>
      <w:proofErr w:type="spellStart"/>
      <w:r w:rsidRPr="00E468B4">
        <w:rPr>
          <w:rFonts w:ascii="Arial" w:hAnsi="Arial" w:cs="Arial"/>
          <w:bCs/>
        </w:rPr>
        <w:t>light:dark</w:t>
      </w:r>
      <w:proofErr w:type="spellEnd"/>
      <w:r w:rsidRPr="00E468B4">
        <w:rPr>
          <w:rFonts w:ascii="Arial" w:hAnsi="Arial" w:cs="Arial"/>
          <w:bCs/>
        </w:rPr>
        <w:t xml:space="preserve"> cycle in the temperature and humidity controlled Danforth Animal Facility at Washington University in St. Louis. All animals were congenic on a C57BL/6JN background. Combinations of these genotypes were used for all experiments, with VIPChR2 animals being heterozygous for both VIPCre and floxed-ChR2 and controls being littermate animals heterozygous for only VIPCre or floxed-ChR2. Mice were genotyped by PCR before and by presence (ChR2-positive) or absence of </w:t>
      </w:r>
      <w:proofErr w:type="spellStart"/>
      <w:r w:rsidRPr="00E468B4">
        <w:rPr>
          <w:rFonts w:ascii="Arial" w:hAnsi="Arial" w:cs="Arial"/>
          <w:bCs/>
        </w:rPr>
        <w:t>eYFP</w:t>
      </w:r>
      <w:proofErr w:type="spellEnd"/>
      <w:r w:rsidRPr="00E468B4">
        <w:rPr>
          <w:rFonts w:ascii="Arial" w:hAnsi="Arial" w:cs="Arial"/>
          <w:bCs/>
        </w:rPr>
        <w:t xml:space="preserve"> fluorescence microscopy following each experiment. All </w:t>
      </w:r>
      <w:r w:rsidRPr="00E468B4">
        <w:rPr>
          <w:rFonts w:ascii="Arial" w:hAnsi="Arial" w:cs="Arial"/>
          <w:bCs/>
        </w:rPr>
        <w:lastRenderedPageBreak/>
        <w:t>procedures were approved by the Animal Care and Use Committee of Washington University and followed National Institutes of Health guidelines.</w:t>
      </w:r>
    </w:p>
    <w:p w14:paraId="7390A744" w14:textId="77777777" w:rsidR="000B1D7F" w:rsidRPr="00E468B4" w:rsidRDefault="000B1D7F" w:rsidP="000B1D7F">
      <w:pPr>
        <w:jc w:val="both"/>
        <w:rPr>
          <w:rFonts w:ascii="Arial" w:hAnsi="Arial" w:cs="Arial"/>
          <w:bCs/>
        </w:rPr>
      </w:pPr>
    </w:p>
    <w:p w14:paraId="0F6DD491" w14:textId="77777777" w:rsidR="000B1D7F" w:rsidRPr="00E468B4" w:rsidRDefault="000B1D7F" w:rsidP="000B1D7F">
      <w:pPr>
        <w:jc w:val="both"/>
        <w:rPr>
          <w:rFonts w:ascii="Arial" w:hAnsi="Arial" w:cs="Arial"/>
          <w:b/>
          <w:bCs/>
        </w:rPr>
      </w:pPr>
      <w:r w:rsidRPr="00E468B4">
        <w:rPr>
          <w:rFonts w:ascii="Arial" w:hAnsi="Arial" w:cs="Arial"/>
          <w:b/>
          <w:bCs/>
        </w:rPr>
        <w:t xml:space="preserve">Multielectrode array cell electrophysiology. </w:t>
      </w:r>
      <w:r w:rsidRPr="00E468B4">
        <w:rPr>
          <w:rFonts w:ascii="Arial" w:hAnsi="Arial" w:cs="Arial"/>
          <w:bCs/>
        </w:rPr>
        <w:t xml:space="preserve">Homozygous VIPCre-J mice were crossed with homozygous floxed-ChR2 mice to generate heterozygous litters expressing ChR2 solely in VIP+ neurons (VIPChR2). Extracellular recordings were made from multielectrode arrays (Multichannel Systems, Reutlingen, Germany) plated with SCN cells as previously described </w:t>
      </w:r>
      <w:r w:rsidRPr="00E468B4">
        <w:rPr>
          <w:rFonts w:ascii="Arial" w:hAnsi="Arial" w:cs="Arial"/>
          <w:bCs/>
        </w:rPr>
        <w:fldChar w:fldCharType="begin">
          <w:fldData xml:space="preserve">PEVuZE5vdGU+PENpdGU+PEF1dGhvcj5BdG9uPC9BdXRob3I+PFllYXI+MjAwNTwvWWVhcj48UmVj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</w:fldData>
        </w:fldChar>
      </w:r>
      <w:r>
        <w:rPr>
          <w:rFonts w:ascii="Arial" w:hAnsi="Arial" w:cs="Arial"/>
          <w:bCs/>
        </w:rPr>
        <w:instrText xml:space="preserve"> ADDIN EN.CITE </w:instrText>
      </w:r>
      <w:r>
        <w:rPr>
          <w:rFonts w:ascii="Arial" w:hAnsi="Arial" w:cs="Arial"/>
          <w:bCs/>
        </w:rPr>
        <w:fldChar w:fldCharType="begin">
          <w:fldData xml:space="preserve">PEVuZE5vdGU+PENpdGU+PEF1dGhvcj5BdG9uPC9BdXRob3I+PFllYXI+MjAwNTwvWWVhcj48UmVj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sidRPr="00E468B4">
        <w:rPr>
          <w:rFonts w:ascii="Arial" w:hAnsi="Arial" w:cs="Arial"/>
          <w:bCs/>
        </w:rPr>
      </w:r>
      <w:r w:rsidRPr="00E468B4">
        <w:rPr>
          <w:rFonts w:ascii="Arial" w:hAnsi="Arial" w:cs="Arial"/>
          <w:bCs/>
        </w:rPr>
        <w:fldChar w:fldCharType="separate"/>
      </w:r>
      <w:r>
        <w:rPr>
          <w:rFonts w:ascii="Arial" w:hAnsi="Arial" w:cs="Arial"/>
          <w:bCs/>
          <w:noProof/>
        </w:rPr>
        <w:t>(Aton et al., 2005, Webb et al., 2012, Freeman et al., 2013)</w:t>
      </w:r>
      <w:r w:rsidRPr="00E468B4">
        <w:rPr>
          <w:rFonts w:ascii="Arial" w:hAnsi="Arial" w:cs="Arial"/>
          <w:bCs/>
        </w:rPr>
        <w:fldChar w:fldCharType="end"/>
      </w:r>
      <w:r w:rsidRPr="00E468B4">
        <w:rPr>
          <w:rFonts w:ascii="Arial" w:hAnsi="Arial" w:cs="Arial"/>
          <w:bCs/>
        </w:rPr>
        <w:t>. Briefly, following decapitation, the brains were rapidly removed from postnatal day 4-5 (P4-P5) VIPChR2 pups. We dissected the bilateral SCN from 250-um thick coronal brain slices, papain-dissociated and dispersed the cells at high density onto sixty, 30µm-diameter electrodes (200µm spacing) pre-treated with poly-D-lysine/</w:t>
      </w:r>
      <w:proofErr w:type="spellStart"/>
      <w:r w:rsidRPr="00E468B4">
        <w:rPr>
          <w:rFonts w:ascii="Arial" w:hAnsi="Arial" w:cs="Arial"/>
          <w:bCs/>
        </w:rPr>
        <w:t>laminin</w:t>
      </w:r>
      <w:proofErr w:type="spellEnd"/>
      <w:r w:rsidRPr="00E468B4">
        <w:rPr>
          <w:rFonts w:ascii="Arial" w:hAnsi="Arial" w:cs="Arial"/>
          <w:bCs/>
        </w:rPr>
        <w:t>. Cultures were maintained in Air-DMEM (Dulbecco’s Modified Eagles Medium, DMEM, supplemented with 10% fetal bovine serum for the first week of recording) for 3 weeks prior to recording.</w:t>
      </w:r>
    </w:p>
    <w:p w14:paraId="038071B5" w14:textId="77777777" w:rsidR="000B1D7F" w:rsidRPr="00E468B4" w:rsidRDefault="000B1D7F" w:rsidP="000B1D7F">
      <w:pPr>
        <w:jc w:val="both"/>
        <w:rPr>
          <w:rFonts w:ascii="Arial" w:hAnsi="Arial" w:cs="Arial"/>
          <w:bCs/>
        </w:rPr>
      </w:pPr>
    </w:p>
    <w:p w14:paraId="7196D49D" w14:textId="77777777" w:rsidR="000B1D7F" w:rsidRPr="00E468B4" w:rsidRDefault="000B1D7F" w:rsidP="000B1D7F">
      <w:pPr>
        <w:jc w:val="both"/>
        <w:rPr>
          <w:rFonts w:ascii="Arial" w:hAnsi="Arial" w:cs="Arial"/>
          <w:bCs/>
        </w:rPr>
      </w:pPr>
      <w:r w:rsidRPr="00E468B4">
        <w:rPr>
          <w:rFonts w:ascii="Arial" w:hAnsi="Arial" w:cs="Arial"/>
          <w:bCs/>
        </w:rPr>
        <w:t>Multielectrode arrays were covered with a fluorinated ethylene-polypropylene membrane before transfer to a recording incubator maintained at 36</w:t>
      </w:r>
      <w:r w:rsidRPr="00E468B4">
        <w:rPr>
          <w:rFonts w:ascii="Arial" w:hAnsi="Arial" w:cs="Arial"/>
          <w:bCs/>
          <w:vertAlign w:val="superscript"/>
        </w:rPr>
        <w:t>o</w:t>
      </w:r>
      <w:r w:rsidRPr="00E468B4">
        <w:rPr>
          <w:rFonts w:ascii="Arial" w:hAnsi="Arial" w:cs="Arial"/>
          <w:bCs/>
        </w:rPr>
        <w:t xml:space="preserve">C. We waited 24h before the start of digitization to ensure culture health and stability. For extracellular recordings, spikes that exceeded a manually set threshold (~3-4 standard deviations from noise level) were digitized (1 </w:t>
      </w:r>
      <w:proofErr w:type="spellStart"/>
      <w:r w:rsidRPr="00E468B4">
        <w:rPr>
          <w:rFonts w:ascii="Arial" w:hAnsi="Arial" w:cs="Arial"/>
          <w:bCs/>
        </w:rPr>
        <w:t>ms</w:t>
      </w:r>
      <w:proofErr w:type="spellEnd"/>
      <w:r w:rsidRPr="00E468B4">
        <w:rPr>
          <w:rFonts w:ascii="Arial" w:hAnsi="Arial" w:cs="Arial"/>
          <w:bCs/>
        </w:rPr>
        <w:t xml:space="preserve"> before and after crossing the threshold; MC-Rack software, Multichannel Systems) at 20,000 Hz sampling. Subsequently, the culture was stimulated with 15ms pulses of light from a high-power 470nm LED (Cree </w:t>
      </w:r>
      <w:proofErr w:type="spellStart"/>
      <w:r w:rsidRPr="00E468B4">
        <w:rPr>
          <w:rFonts w:ascii="Arial" w:hAnsi="Arial" w:cs="Arial"/>
          <w:bCs/>
        </w:rPr>
        <w:t>XLamp</w:t>
      </w:r>
      <w:proofErr w:type="spellEnd"/>
      <w:r w:rsidRPr="00E468B4">
        <w:rPr>
          <w:rFonts w:ascii="Arial" w:hAnsi="Arial" w:cs="Arial"/>
          <w:bCs/>
        </w:rPr>
        <w:t xml:space="preserve"> XP-E2 Blue High Power LED, </w:t>
      </w:r>
      <w:proofErr w:type="spellStart"/>
      <w:r w:rsidRPr="00E468B4">
        <w:rPr>
          <w:rFonts w:ascii="Arial" w:hAnsi="Arial" w:cs="Arial"/>
          <w:bCs/>
        </w:rPr>
        <w:t>LEDsupply</w:t>
      </w:r>
      <w:proofErr w:type="spellEnd"/>
      <w:r w:rsidRPr="00E468B4">
        <w:rPr>
          <w:rFonts w:ascii="Arial" w:hAnsi="Arial" w:cs="Arial"/>
          <w:bCs/>
        </w:rPr>
        <w:t xml:space="preserve">) at frequencies between 2-20Hz for 1h. Culture light </w:t>
      </w:r>
      <w:proofErr w:type="spellStart"/>
      <w:r w:rsidRPr="00E468B4">
        <w:rPr>
          <w:rFonts w:ascii="Arial" w:hAnsi="Arial" w:cs="Arial"/>
          <w:bCs/>
        </w:rPr>
        <w:t>intesntiy</w:t>
      </w:r>
      <w:proofErr w:type="spellEnd"/>
      <w:r w:rsidRPr="00E468B4">
        <w:rPr>
          <w:rFonts w:ascii="Arial" w:hAnsi="Arial" w:cs="Arial"/>
          <w:bCs/>
        </w:rPr>
        <w:t xml:space="preserve"> was verified to fall between 5 – 10 </w:t>
      </w:r>
      <w:proofErr w:type="spellStart"/>
      <w:r w:rsidRPr="00E468B4">
        <w:rPr>
          <w:rFonts w:ascii="Arial" w:hAnsi="Arial" w:cs="Arial"/>
          <w:bCs/>
        </w:rPr>
        <w:t>mW</w:t>
      </w:r>
      <w:proofErr w:type="spellEnd"/>
      <w:r w:rsidRPr="00E468B4">
        <w:rPr>
          <w:rFonts w:ascii="Arial" w:hAnsi="Arial" w:cs="Arial"/>
          <w:bCs/>
        </w:rPr>
        <w:t xml:space="preserve">. </w:t>
      </w:r>
    </w:p>
    <w:p w14:paraId="42677D27" w14:textId="77777777" w:rsidR="000B1D7F" w:rsidRPr="00E468B4" w:rsidRDefault="000B1D7F" w:rsidP="000B1D7F">
      <w:pPr>
        <w:jc w:val="both"/>
        <w:rPr>
          <w:rFonts w:ascii="Arial" w:hAnsi="Arial" w:cs="Arial"/>
          <w:bCs/>
        </w:rPr>
      </w:pPr>
    </w:p>
    <w:p w14:paraId="17390D39" w14:textId="77777777" w:rsidR="000B1D7F" w:rsidRPr="00E468B4" w:rsidRDefault="000B1D7F" w:rsidP="000B1D7F">
      <w:pPr>
        <w:jc w:val="both"/>
        <w:rPr>
          <w:rFonts w:ascii="Arial" w:eastAsia="Times New Roman" w:hAnsi="Arial" w:cs="Arial"/>
        </w:rPr>
      </w:pPr>
      <w:r w:rsidRPr="00E468B4">
        <w:rPr>
          <w:rFonts w:ascii="Arial" w:hAnsi="Arial" w:cs="Arial"/>
          <w:b/>
          <w:bCs/>
        </w:rPr>
        <w:t>Whole-cell patch clamp electrophysiology</w:t>
      </w:r>
      <w:r w:rsidRPr="00E468B4">
        <w:rPr>
          <w:rFonts w:ascii="Arial" w:hAnsi="Arial" w:cs="Arial"/>
          <w:bCs/>
        </w:rPr>
        <w:t xml:space="preserve">. Whole cell patch clamp recordings from SCN neurons were obtained using the procedures described in </w:t>
      </w:r>
      <w:proofErr w:type="spellStart"/>
      <w:r w:rsidRPr="00E468B4">
        <w:rPr>
          <w:rFonts w:ascii="Arial" w:hAnsi="Arial" w:cs="Arial"/>
          <w:bCs/>
        </w:rPr>
        <w:t>Hermanstyne</w:t>
      </w:r>
      <w:proofErr w:type="spellEnd"/>
      <w:r w:rsidRPr="00E468B4">
        <w:rPr>
          <w:rFonts w:ascii="Arial" w:hAnsi="Arial" w:cs="Arial"/>
          <w:bCs/>
        </w:rPr>
        <w:t xml:space="preserve"> et al. </w:t>
      </w:r>
      <w:r w:rsidRPr="00E468B4">
        <w:rPr>
          <w:rFonts w:ascii="Arial" w:hAnsi="Arial" w:cs="Arial"/>
          <w:bCs/>
        </w:rPr>
        <w:fldChar w:fldCharType="begin"/>
      </w:r>
      <w:r>
        <w:rPr>
          <w:rFonts w:ascii="Arial" w:hAnsi="Arial" w:cs="Arial"/>
          <w:bCs/>
        </w:rPr>
        <w:instrText xml:space="preserve"> ADDIN EN.CITE &lt;EndNote&gt;&lt;Cite&gt;&lt;Author&gt;Hermanstyne&lt;/Author&gt;&lt;Year&gt;2016&lt;/Year&gt;&lt;RecNum&gt;7640&lt;/RecNum&gt;&lt;DisplayText&gt;(Hermanstyne et al., 2016)&lt;/DisplayText&gt;&lt;record&gt;&lt;rec-number&gt;7640&lt;/rec-number&gt;&lt;foreign-keys&gt;&lt;key app="EN" db-id="edvt9fawcrffekex5dapswzett2p20w2pspa" timestamp="1489626470"&gt;7640&lt;/key&gt;&lt;/foreign-keys&gt;&lt;ref-type name="Journal Article"&gt;17&lt;/ref-type&gt;&lt;contributors&gt;&lt;authors&gt;&lt;author&gt;Hermanstyne, Tracey O.&lt;/author&gt;&lt;author&gt;Simms, Carrie L.&lt;/author&gt;&lt;author&gt;Carrasquillo, Yarimar&lt;/author&gt;&lt;author&gt;Herzog, Erik D.&lt;/author&gt;&lt;author&gt;Nerbonne, Jeanne M.&lt;/author&gt;&lt;/authors&gt;&lt;/contributors&gt;&lt;titles&gt;&lt;title&gt;Distinct Firing Properties of Vasoactive Intestinal Peptide-Expressing Neurons in the Suprachiasmatic Nucleus&lt;/title&gt;&lt;secondary-title&gt;Journal of biological rhythms&lt;/secondary-title&gt;&lt;/titles&gt;&lt;periodical&gt;&lt;full-title&gt;Journal of biological rhythms&lt;/full-title&gt;&lt;/periodical&gt;&lt;pages&gt;57-67&lt;/pages&gt;&lt;volume&gt;31&lt;/volume&gt;&lt;number&gt;1&lt;/number&gt;&lt;dates&gt;&lt;year&gt;2016&lt;/year&gt;&lt;/dates&gt;&lt;isbn&gt;0748-7304&lt;/isbn&gt;&lt;urls&gt;&lt;related-urls&gt;&lt;url&gt;https://www.ncbi.nlm.nih.gov/pmc/articles/PMC4940538/pdf/nihms799020.pdf&lt;/url&gt;&lt;/related-urls&gt;&lt;/urls&gt;&lt;/record&gt;&lt;/Cite&gt;&lt;/EndNote&gt;</w:instrText>
      </w:r>
      <w:r w:rsidRPr="00E468B4">
        <w:rPr>
          <w:rFonts w:ascii="Arial" w:hAnsi="Arial" w:cs="Arial"/>
          <w:bCs/>
        </w:rPr>
        <w:fldChar w:fldCharType="separate"/>
      </w:r>
      <w:r>
        <w:rPr>
          <w:rFonts w:ascii="Arial" w:hAnsi="Arial" w:cs="Arial"/>
          <w:bCs/>
          <w:noProof/>
        </w:rPr>
        <w:t>(Hermanstyne et al., 2016)</w:t>
      </w:r>
      <w:r w:rsidRPr="00E468B4">
        <w:rPr>
          <w:rFonts w:ascii="Arial" w:hAnsi="Arial" w:cs="Arial"/>
          <w:bCs/>
        </w:rPr>
        <w:fldChar w:fldCharType="end"/>
      </w:r>
      <w:r w:rsidRPr="00E468B4">
        <w:rPr>
          <w:rFonts w:ascii="Arial" w:hAnsi="Arial" w:cs="Arial"/>
          <w:bCs/>
        </w:rPr>
        <w:t xml:space="preserve">. Specifically, SCN slices were prepared from 3 month old adult VIPChR2 heterozygous mice. After anesthesia with 1.25% </w:t>
      </w:r>
      <w:proofErr w:type="spellStart"/>
      <w:r w:rsidRPr="00E468B4">
        <w:rPr>
          <w:rFonts w:ascii="Arial" w:hAnsi="Arial" w:cs="Arial"/>
          <w:bCs/>
        </w:rPr>
        <w:t>Avertin</w:t>
      </w:r>
      <w:proofErr w:type="spellEnd"/>
      <w:r w:rsidRPr="00E468B4">
        <w:rPr>
          <w:rFonts w:ascii="Arial" w:hAnsi="Arial" w:cs="Arial"/>
          <w:bCs/>
        </w:rPr>
        <w:t xml:space="preserve">, brains were removed into a cold cutting solution (in </w:t>
      </w:r>
      <w:proofErr w:type="spellStart"/>
      <w:r w:rsidRPr="00E468B4">
        <w:rPr>
          <w:rFonts w:ascii="Arial" w:hAnsi="Arial" w:cs="Arial"/>
          <w:bCs/>
        </w:rPr>
        <w:t>mM</w:t>
      </w:r>
      <w:proofErr w:type="spellEnd"/>
      <w:r w:rsidRPr="00E468B4">
        <w:rPr>
          <w:rFonts w:ascii="Arial" w:hAnsi="Arial" w:cs="Arial"/>
          <w:bCs/>
        </w:rPr>
        <w:t xml:space="preserve"> 240 sucrose, 2.5 KCL, 1.25 NaH</w:t>
      </w:r>
      <w:r w:rsidRPr="00E468B4">
        <w:rPr>
          <w:rFonts w:ascii="Arial" w:hAnsi="Arial" w:cs="Arial"/>
          <w:bCs/>
          <w:vertAlign w:val="subscript"/>
        </w:rPr>
        <w:t>2</w:t>
      </w:r>
      <w:r w:rsidRPr="00E468B4">
        <w:rPr>
          <w:rFonts w:ascii="Arial" w:hAnsi="Arial" w:cs="Arial"/>
          <w:bCs/>
        </w:rPr>
        <w:t>Po</w:t>
      </w:r>
      <w:r w:rsidRPr="00E468B4">
        <w:rPr>
          <w:rFonts w:ascii="Arial" w:hAnsi="Arial" w:cs="Arial"/>
          <w:bCs/>
          <w:vertAlign w:val="subscript"/>
        </w:rPr>
        <w:t>4</w:t>
      </w:r>
      <w:r w:rsidRPr="00E468B4">
        <w:rPr>
          <w:rFonts w:ascii="Arial" w:hAnsi="Arial" w:cs="Arial"/>
          <w:bCs/>
        </w:rPr>
        <w:t>, 25 NaHCo</w:t>
      </w:r>
      <w:r w:rsidRPr="00E468B4">
        <w:rPr>
          <w:rFonts w:ascii="Arial" w:hAnsi="Arial" w:cs="Arial"/>
          <w:bCs/>
          <w:vertAlign w:val="subscript"/>
        </w:rPr>
        <w:t>3</w:t>
      </w:r>
      <w:r w:rsidRPr="00E468B4">
        <w:rPr>
          <w:rFonts w:ascii="Arial" w:hAnsi="Arial" w:cs="Arial"/>
          <w:bCs/>
        </w:rPr>
        <w:t>, 0.5 CaCl</w:t>
      </w:r>
      <w:r w:rsidRPr="00E468B4">
        <w:rPr>
          <w:rFonts w:ascii="Arial" w:hAnsi="Arial" w:cs="Arial"/>
          <w:bCs/>
          <w:vertAlign w:val="subscript"/>
        </w:rPr>
        <w:t>2</w:t>
      </w:r>
      <w:r w:rsidRPr="00E468B4">
        <w:rPr>
          <w:rFonts w:ascii="Arial" w:hAnsi="Arial" w:cs="Arial"/>
          <w:bCs/>
        </w:rPr>
        <w:t xml:space="preserve"> and 7 MgCl</w:t>
      </w:r>
      <w:r w:rsidRPr="00E468B4">
        <w:rPr>
          <w:rFonts w:ascii="Arial" w:hAnsi="Arial" w:cs="Arial"/>
          <w:bCs/>
          <w:vertAlign w:val="subscript"/>
        </w:rPr>
        <w:t>2,</w:t>
      </w:r>
      <w:r w:rsidRPr="00E468B4">
        <w:rPr>
          <w:rFonts w:ascii="Arial" w:hAnsi="Arial" w:cs="Arial"/>
          <w:bCs/>
        </w:rPr>
        <w:t xml:space="preserve"> saturated with 95% O</w:t>
      </w:r>
      <w:r w:rsidRPr="00E468B4">
        <w:rPr>
          <w:rFonts w:ascii="Arial" w:hAnsi="Arial" w:cs="Arial"/>
          <w:bCs/>
          <w:vertAlign w:val="subscript"/>
        </w:rPr>
        <w:t>2</w:t>
      </w:r>
      <w:r w:rsidRPr="00E468B4">
        <w:rPr>
          <w:rFonts w:ascii="Arial" w:hAnsi="Arial" w:cs="Arial"/>
          <w:bCs/>
        </w:rPr>
        <w:t>/5%Co</w:t>
      </w:r>
      <w:r w:rsidRPr="00E468B4">
        <w:rPr>
          <w:rFonts w:ascii="Arial" w:hAnsi="Arial" w:cs="Arial"/>
          <w:bCs/>
          <w:vertAlign w:val="subscript"/>
        </w:rPr>
        <w:t>2</w:t>
      </w:r>
      <w:r w:rsidRPr="00E468B4">
        <w:rPr>
          <w:rFonts w:ascii="Arial" w:hAnsi="Arial" w:cs="Arial"/>
          <w:bCs/>
        </w:rPr>
        <w:t xml:space="preserve">). 300um coronal slices were cut on a Leica VT1000 S vibrating blade microtome and incubated in oxygenated artificial cerebrospinal fluid (in </w:t>
      </w:r>
      <w:proofErr w:type="spellStart"/>
      <w:r w:rsidRPr="00E468B4">
        <w:rPr>
          <w:rFonts w:ascii="Arial" w:hAnsi="Arial" w:cs="Arial"/>
          <w:bCs/>
        </w:rPr>
        <w:t>mM</w:t>
      </w:r>
      <w:proofErr w:type="spellEnd"/>
      <w:r w:rsidRPr="00E468B4">
        <w:rPr>
          <w:rFonts w:ascii="Arial" w:hAnsi="Arial" w:cs="Arial"/>
          <w:bCs/>
        </w:rPr>
        <w:t xml:space="preserve"> 125 </w:t>
      </w:r>
      <w:proofErr w:type="spellStart"/>
      <w:r w:rsidRPr="00E468B4">
        <w:rPr>
          <w:rFonts w:ascii="Arial" w:hAnsi="Arial" w:cs="Arial"/>
          <w:bCs/>
        </w:rPr>
        <w:t>NaCl</w:t>
      </w:r>
      <w:proofErr w:type="spellEnd"/>
      <w:r w:rsidRPr="00E468B4">
        <w:rPr>
          <w:rFonts w:ascii="Arial" w:hAnsi="Arial" w:cs="Arial"/>
          <w:bCs/>
        </w:rPr>
        <w:t>, 2.5 KCL, 1.25 NaH</w:t>
      </w:r>
      <w:r w:rsidRPr="00E468B4">
        <w:rPr>
          <w:rFonts w:ascii="Arial" w:hAnsi="Arial" w:cs="Arial"/>
          <w:bCs/>
          <w:vertAlign w:val="subscript"/>
        </w:rPr>
        <w:t>2</w:t>
      </w:r>
      <w:r w:rsidRPr="00E468B4">
        <w:rPr>
          <w:rFonts w:ascii="Arial" w:hAnsi="Arial" w:cs="Arial"/>
          <w:bCs/>
        </w:rPr>
        <w:t>PO</w:t>
      </w:r>
      <w:r w:rsidRPr="00E468B4">
        <w:rPr>
          <w:rFonts w:ascii="Arial" w:hAnsi="Arial" w:cs="Arial"/>
          <w:bCs/>
          <w:vertAlign w:val="subscript"/>
        </w:rPr>
        <w:t>4</w:t>
      </w:r>
      <w:r w:rsidRPr="00E468B4">
        <w:rPr>
          <w:rFonts w:ascii="Arial" w:hAnsi="Arial" w:cs="Arial"/>
          <w:bCs/>
        </w:rPr>
        <w:t>, 25 NaHCO</w:t>
      </w:r>
      <w:r w:rsidRPr="00E468B4">
        <w:rPr>
          <w:rFonts w:ascii="Arial" w:hAnsi="Arial" w:cs="Arial"/>
          <w:bCs/>
          <w:vertAlign w:val="subscript"/>
        </w:rPr>
        <w:t>3</w:t>
      </w:r>
      <w:r w:rsidRPr="00E468B4">
        <w:rPr>
          <w:rFonts w:ascii="Arial" w:hAnsi="Arial" w:cs="Arial"/>
          <w:bCs/>
        </w:rPr>
        <w:t>, 2 CaCl</w:t>
      </w:r>
      <w:r w:rsidRPr="00E468B4">
        <w:rPr>
          <w:rFonts w:ascii="Arial" w:hAnsi="Arial" w:cs="Arial"/>
          <w:bCs/>
          <w:vertAlign w:val="subscript"/>
        </w:rPr>
        <w:t>2</w:t>
      </w:r>
      <w:r w:rsidRPr="00E468B4">
        <w:rPr>
          <w:rFonts w:ascii="Arial" w:hAnsi="Arial" w:cs="Arial"/>
          <w:bCs/>
        </w:rPr>
        <w:t>, 1 MgCl</w:t>
      </w:r>
      <w:r w:rsidRPr="00E468B4">
        <w:rPr>
          <w:rFonts w:ascii="Arial" w:hAnsi="Arial" w:cs="Arial"/>
          <w:bCs/>
          <w:vertAlign w:val="subscript"/>
        </w:rPr>
        <w:t>2</w:t>
      </w:r>
      <w:r w:rsidRPr="00E468B4">
        <w:rPr>
          <w:rFonts w:ascii="Arial" w:hAnsi="Arial" w:cs="Arial"/>
          <w:bCs/>
        </w:rPr>
        <w:t>, 25 dextrose, saturated with 95% O</w:t>
      </w:r>
      <w:r w:rsidRPr="00E468B4">
        <w:rPr>
          <w:rFonts w:ascii="Arial" w:hAnsi="Arial" w:cs="Arial"/>
          <w:bCs/>
          <w:vertAlign w:val="subscript"/>
        </w:rPr>
        <w:t>2</w:t>
      </w:r>
      <w:r w:rsidRPr="00E468B4">
        <w:rPr>
          <w:rFonts w:ascii="Arial" w:hAnsi="Arial" w:cs="Arial"/>
          <w:bCs/>
        </w:rPr>
        <w:t>/5% CO</w:t>
      </w:r>
      <w:r w:rsidRPr="00E468B4">
        <w:rPr>
          <w:rFonts w:ascii="Arial" w:hAnsi="Arial" w:cs="Arial"/>
          <w:bCs/>
          <w:vertAlign w:val="subscript"/>
        </w:rPr>
        <w:t>2</w:t>
      </w:r>
      <w:r w:rsidRPr="00E468B4">
        <w:rPr>
          <w:rFonts w:ascii="Arial" w:hAnsi="Arial" w:cs="Arial"/>
          <w:bCs/>
        </w:rPr>
        <w:t>) for at least 1 h. Using glass pipettes (4-7 M</w:t>
      </w:r>
      <w:r w:rsidRPr="00E468B4">
        <w:rPr>
          <w:rFonts w:ascii="Arial" w:hAnsi="Arial" w:cs="Arial"/>
          <w:color w:val="000000"/>
        </w:rPr>
        <w:t>Ω</w:t>
      </w:r>
      <w:r w:rsidRPr="00E468B4">
        <w:rPr>
          <w:rFonts w:ascii="Arial" w:hAnsi="Arial" w:cs="Arial"/>
          <w:bCs/>
        </w:rPr>
        <w:t>)</w:t>
      </w:r>
      <w:r w:rsidRPr="00E468B4">
        <w:rPr>
          <w:rFonts w:ascii="Arial" w:hAnsi="Arial" w:cs="Arial"/>
          <w:color w:val="000000"/>
        </w:rPr>
        <w:t xml:space="preserve"> </w:t>
      </w:r>
      <w:r w:rsidRPr="00E468B4">
        <w:rPr>
          <w:rFonts w:ascii="Arial" w:hAnsi="Arial" w:cs="Arial"/>
          <w:bCs/>
        </w:rPr>
        <w:t xml:space="preserve">containing an intracellular solution (in </w:t>
      </w:r>
      <w:proofErr w:type="spellStart"/>
      <w:r w:rsidRPr="00E468B4">
        <w:rPr>
          <w:rFonts w:ascii="Arial" w:hAnsi="Arial" w:cs="Arial"/>
          <w:bCs/>
        </w:rPr>
        <w:t>mM</w:t>
      </w:r>
      <w:proofErr w:type="spellEnd"/>
      <w:r w:rsidRPr="00E468B4">
        <w:rPr>
          <w:rFonts w:ascii="Arial" w:hAnsi="Arial" w:cs="Arial"/>
          <w:bCs/>
        </w:rPr>
        <w:t xml:space="preserve"> 120 KMeSO</w:t>
      </w:r>
      <w:r w:rsidRPr="00E468B4">
        <w:rPr>
          <w:rFonts w:ascii="Arial" w:hAnsi="Arial" w:cs="Arial"/>
          <w:bCs/>
          <w:vertAlign w:val="subscript"/>
        </w:rPr>
        <w:t>4</w:t>
      </w:r>
      <w:r w:rsidRPr="00E468B4">
        <w:rPr>
          <w:rFonts w:ascii="Arial" w:hAnsi="Arial" w:cs="Arial"/>
          <w:bCs/>
        </w:rPr>
        <w:t xml:space="preserve">, 20 </w:t>
      </w:r>
      <w:proofErr w:type="spellStart"/>
      <w:r w:rsidRPr="00E468B4">
        <w:rPr>
          <w:rFonts w:ascii="Arial" w:hAnsi="Arial" w:cs="Arial"/>
          <w:bCs/>
        </w:rPr>
        <w:t>KCl</w:t>
      </w:r>
      <w:proofErr w:type="spellEnd"/>
      <w:r w:rsidRPr="00E468B4">
        <w:rPr>
          <w:rFonts w:ascii="Arial" w:hAnsi="Arial" w:cs="Arial"/>
          <w:bCs/>
        </w:rPr>
        <w:t xml:space="preserve">, 10 HEPES, 0.2 EGTA, 8 </w:t>
      </w:r>
      <w:proofErr w:type="spellStart"/>
      <w:r w:rsidRPr="00E468B4">
        <w:rPr>
          <w:rFonts w:ascii="Arial" w:hAnsi="Arial" w:cs="Arial"/>
          <w:bCs/>
        </w:rPr>
        <w:t>NaCl</w:t>
      </w:r>
      <w:proofErr w:type="spellEnd"/>
      <w:r w:rsidRPr="00E468B4">
        <w:rPr>
          <w:rFonts w:ascii="Arial" w:hAnsi="Arial" w:cs="Arial"/>
          <w:bCs/>
        </w:rPr>
        <w:t xml:space="preserve"> 4 Mg-ATP 0.3 Tris-GTP, and 14 phosphocreatine), a “loose patch” cell-attached recording was obtained. A </w:t>
      </w:r>
      <w:proofErr w:type="spellStart"/>
      <w:r w:rsidRPr="00E468B4">
        <w:rPr>
          <w:rFonts w:ascii="Arial" w:hAnsi="Arial" w:cs="Arial"/>
          <w:bCs/>
        </w:rPr>
        <w:t>giga</w:t>
      </w:r>
      <w:r w:rsidRPr="00E468B4">
        <w:rPr>
          <w:rFonts w:ascii="Arial" w:hAnsi="Arial" w:cs="Arial"/>
          <w:color w:val="000000"/>
        </w:rPr>
        <w:t>Ohm</w:t>
      </w:r>
      <w:proofErr w:type="spellEnd"/>
      <w:r w:rsidRPr="00E468B4">
        <w:rPr>
          <w:rFonts w:ascii="Arial" w:hAnsi="Arial" w:cs="Arial"/>
          <w:bCs/>
        </w:rPr>
        <w:t xml:space="preserve"> seal (&gt;2 G</w:t>
      </w:r>
      <w:r w:rsidRPr="00E468B4">
        <w:rPr>
          <w:rFonts w:ascii="Arial" w:hAnsi="Arial" w:cs="Arial"/>
          <w:color w:val="000000"/>
        </w:rPr>
        <w:t>Ω</w:t>
      </w:r>
      <w:r w:rsidRPr="00E468B4">
        <w:rPr>
          <w:rFonts w:ascii="Arial" w:hAnsi="Arial" w:cs="Arial"/>
          <w:bCs/>
        </w:rPr>
        <w:t xml:space="preserve">) was formed and spontaneous firing was recorded for approximately 1 min. We then evoked firing in ChR2-positive neurons with 15ms pulses from a 465 nm laser (DPPS MDL-III-447 100mW, 5% stability, Information Unlimited) positioned over the slice controlled by a TTL input from a Grass stimulator (S88, Grass Instrument Company, Quincy, MA) at the desired frequency (2 to 15Hz). Electrophysiological data were compiled and analyzed using </w:t>
      </w:r>
      <w:proofErr w:type="spellStart"/>
      <w:r w:rsidRPr="00E468B4">
        <w:rPr>
          <w:rFonts w:ascii="Arial" w:hAnsi="Arial" w:cs="Arial"/>
          <w:bCs/>
        </w:rPr>
        <w:t>ClampFit</w:t>
      </w:r>
      <w:proofErr w:type="spellEnd"/>
      <w:r w:rsidRPr="00E468B4">
        <w:rPr>
          <w:rFonts w:ascii="Arial" w:hAnsi="Arial" w:cs="Arial"/>
          <w:bCs/>
        </w:rPr>
        <w:t>, Mini Analysis, and Prism 7.0 (</w:t>
      </w:r>
      <w:proofErr w:type="spellStart"/>
      <w:r w:rsidRPr="00E468B4">
        <w:rPr>
          <w:rFonts w:ascii="Arial" w:hAnsi="Arial" w:cs="Arial"/>
        </w:rPr>
        <w:t>Graphpad</w:t>
      </w:r>
      <w:proofErr w:type="spellEnd"/>
      <w:r w:rsidRPr="00E468B4">
        <w:rPr>
          <w:rFonts w:ascii="Arial" w:hAnsi="Arial" w:cs="Arial"/>
        </w:rPr>
        <w:t xml:space="preserve"> </w:t>
      </w:r>
      <w:r w:rsidRPr="00E468B4">
        <w:rPr>
          <w:rFonts w:ascii="Arial" w:eastAsia="Times New Roman" w:hAnsi="Arial" w:cs="Arial"/>
          <w:color w:val="000000"/>
          <w:shd w:val="clear" w:color="auto" w:fill="FFFFFF"/>
        </w:rPr>
        <w:t>Software, La Jolla California).</w:t>
      </w:r>
    </w:p>
    <w:p w14:paraId="02BD0533" w14:textId="77777777" w:rsidR="000B1D7F" w:rsidRPr="00E468B4" w:rsidRDefault="000B1D7F" w:rsidP="000B1D7F">
      <w:pPr>
        <w:jc w:val="both"/>
        <w:rPr>
          <w:rFonts w:ascii="Arial" w:hAnsi="Arial" w:cs="Arial"/>
          <w:b/>
          <w:bCs/>
        </w:rPr>
      </w:pPr>
    </w:p>
    <w:p w14:paraId="287D1F90" w14:textId="77777777" w:rsidR="000B1D7F" w:rsidRPr="00E468B4" w:rsidRDefault="000B1D7F" w:rsidP="000B1D7F">
      <w:pPr>
        <w:jc w:val="both"/>
        <w:rPr>
          <w:rFonts w:ascii="Arial" w:eastAsia="Times New Roman" w:hAnsi="Arial" w:cs="Arial"/>
          <w:sz w:val="20"/>
          <w:szCs w:val="20"/>
        </w:rPr>
      </w:pPr>
      <w:r w:rsidRPr="00E468B4">
        <w:rPr>
          <w:rFonts w:ascii="Arial" w:hAnsi="Arial" w:cs="Arial"/>
          <w:b/>
          <w:bCs/>
        </w:rPr>
        <w:lastRenderedPageBreak/>
        <w:t>Isolation of individual neuronal firing patterns.</w:t>
      </w:r>
      <w:r w:rsidRPr="00E468B4">
        <w:rPr>
          <w:rFonts w:ascii="Arial" w:hAnsi="Arial" w:cs="Arial"/>
          <w:bCs/>
        </w:rPr>
        <w:t xml:space="preserve"> Software was created for semi-automated spike sorting to allow discrimination of neuronal activity from MEA recordings across multiple days. Briefly, time-stamped spikes from a given electrode were separated into 24-h epochs, subsampled by taking a random 10% of the total spikes from each epoch, and then sorted based on principal component analysis (PCA) and fitting a Gaussian mixture model (GMM) to the principal components that contained &gt;10% of the explained variance using a Bayesian information criterion (BIC) cutoff. The noise was identified as the cluster with the average spike shape with the lowest magnitude. The data was split into each remaining cluster. PCA and GMM clustering and splitting was then applied recursively until each cluster could not be split based on the BIC cutoff. We used the </w:t>
      </w:r>
      <w:proofErr w:type="spellStart"/>
      <w:r w:rsidRPr="00E468B4">
        <w:rPr>
          <w:rFonts w:ascii="Arial" w:hAnsi="Arial" w:cs="Arial"/>
          <w:bCs/>
        </w:rPr>
        <w:t>Mahalanobis</w:t>
      </w:r>
      <w:proofErr w:type="spellEnd"/>
      <w:r w:rsidRPr="00E468B4">
        <w:rPr>
          <w:rFonts w:ascii="Arial" w:hAnsi="Arial" w:cs="Arial"/>
          <w:bCs/>
        </w:rPr>
        <w:t xml:space="preserve"> distance to keep only spikes sufficiently close to the center of the distribution. The PCA components and GMM parameters used to sort the subsampled day of spikes were saved and used to sort all spikes on that electrode from that day. The spike trains identified on each electrode were then combined across days by correlating spike shapes (Pearson r &gt;0.95) to recover the activity of a single neuron throughout the multiday recording. If neuronal firing could not be connected across multiple days, it was excluded from subsequent analysis. Firing activity during optogenetic stimulation was similarly sorted and matched to the third day of spontaneous firing to identify VIP+ neurons. This algorithm was constructed in the Python language using packages </w:t>
      </w:r>
      <w:proofErr w:type="spellStart"/>
      <w:r w:rsidRPr="00E468B4">
        <w:rPr>
          <w:rFonts w:ascii="Arial" w:hAnsi="Arial" w:cs="Arial"/>
          <w:bCs/>
        </w:rPr>
        <w:t>scipy</w:t>
      </w:r>
      <w:proofErr w:type="spellEnd"/>
      <w:r w:rsidRPr="00E468B4">
        <w:rPr>
          <w:rFonts w:ascii="Arial" w:hAnsi="Arial" w:cs="Arial"/>
          <w:bCs/>
        </w:rPr>
        <w:t xml:space="preserve"> </w:t>
      </w:r>
      <w:r w:rsidRPr="00E468B4">
        <w:rPr>
          <w:rFonts w:ascii="Arial" w:hAnsi="Arial" w:cs="Arial"/>
          <w:bCs/>
        </w:rPr>
        <w:fldChar w:fldCharType="begin"/>
      </w:r>
      <w:r>
        <w:rPr>
          <w:rFonts w:ascii="Arial" w:hAnsi="Arial" w:cs="Arial"/>
          <w:bCs/>
        </w:rPr>
        <w:instrText xml:space="preserve"> ADDIN EN.CITE &lt;EndNote&gt;&lt;Cite&gt;&lt;Author&gt;Walt&lt;/Author&gt;&lt;Year&gt;2011&lt;/Year&gt;&lt;RecNum&gt;7662&lt;/RecNum&gt;&lt;DisplayText&gt;(Walt et al., 2011)&lt;/DisplayText&gt;&lt;record&gt;&lt;rec-number&gt;7662&lt;/rec-number&gt;&lt;foreign-keys&gt;&lt;key app="EN" db-id="edvt9fawcrffekex5dapswzett2p20w2pspa" timestamp="1492971546"&gt;7662&lt;/key&gt;&lt;/foreign-keys&gt;&lt;ref-type name="Journal Article"&gt;17&lt;/ref-type&gt;&lt;contributors&gt;&lt;authors&gt;&lt;author&gt;Walt, Stéfan van der&lt;/author&gt;&lt;author&gt;Colbert, S. Chris&lt;/author&gt;&lt;author&gt;Varoquaux, Gael&lt;/author&gt;&lt;/authors&gt;&lt;/contributors&gt;&lt;titles&gt;&lt;title&gt;The NumPy array: a structure for efficient numerical computation&lt;/title&gt;&lt;secondary-title&gt;Computing in Science &amp;amp; Engineering&lt;/secondary-title&gt;&lt;/titles&gt;&lt;periodical&gt;&lt;full-title&gt;Computing in Science &amp;amp; Engineering&lt;/full-title&gt;&lt;/periodical&gt;&lt;pages&gt;22-30&lt;/pages&gt;&lt;volume&gt;13&lt;/volume&gt;&lt;number&gt;2&lt;/number&gt;&lt;dates&gt;&lt;year&gt;2011&lt;/year&gt;&lt;/dates&gt;&lt;isbn&gt;1521-9615&lt;/isbn&gt;&lt;urls&gt;&lt;/urls&gt;&lt;/record&gt;&lt;/Cite&gt;&lt;/EndNote&gt;</w:instrText>
      </w:r>
      <w:r w:rsidRPr="00E468B4">
        <w:rPr>
          <w:rFonts w:ascii="Arial" w:hAnsi="Arial" w:cs="Arial"/>
          <w:bCs/>
        </w:rPr>
        <w:fldChar w:fldCharType="separate"/>
      </w:r>
      <w:r>
        <w:rPr>
          <w:rFonts w:ascii="Arial" w:hAnsi="Arial" w:cs="Arial"/>
          <w:bCs/>
          <w:noProof/>
        </w:rPr>
        <w:t>(Walt et al., 2011)</w:t>
      </w:r>
      <w:r w:rsidRPr="00E468B4">
        <w:rPr>
          <w:rFonts w:ascii="Arial" w:hAnsi="Arial" w:cs="Arial"/>
          <w:bCs/>
        </w:rPr>
        <w:fldChar w:fldCharType="end"/>
      </w:r>
      <w:r w:rsidRPr="00E468B4">
        <w:rPr>
          <w:rFonts w:ascii="Arial" w:hAnsi="Arial" w:cs="Arial"/>
          <w:bCs/>
        </w:rPr>
        <w:t xml:space="preserve">, and </w:t>
      </w:r>
      <w:proofErr w:type="spellStart"/>
      <w:r w:rsidRPr="00E468B4">
        <w:rPr>
          <w:rFonts w:ascii="Arial" w:hAnsi="Arial" w:cs="Arial"/>
          <w:bCs/>
        </w:rPr>
        <w:t>scikit</w:t>
      </w:r>
      <w:proofErr w:type="spellEnd"/>
      <w:r w:rsidRPr="00E468B4">
        <w:rPr>
          <w:rFonts w:ascii="Arial" w:hAnsi="Arial" w:cs="Arial"/>
          <w:bCs/>
        </w:rPr>
        <w:t xml:space="preserve">-learn </w:t>
      </w:r>
      <w:r w:rsidRPr="00E468B4">
        <w:rPr>
          <w:rFonts w:ascii="Arial" w:hAnsi="Arial" w:cs="Arial"/>
          <w:bCs/>
        </w:rPr>
        <w:fldChar w:fldCharType="begin"/>
      </w:r>
      <w:r>
        <w:rPr>
          <w:rFonts w:ascii="Arial" w:hAnsi="Arial" w:cs="Arial"/>
          <w:bCs/>
        </w:rPr>
        <w:instrText xml:space="preserve"> ADDIN EN.CITE &lt;EndNote&gt;&lt;Cite&gt;&lt;Author&gt;Pedregosa&lt;/Author&gt;&lt;Year&gt;2011&lt;/Year&gt;&lt;RecNum&gt;7645&lt;/RecNum&gt;&lt;DisplayText&gt;(Pedregosa et al., 2011)&lt;/DisplayText&gt;&lt;record&gt;&lt;rec-number&gt;7645&lt;/rec-number&gt;&lt;foreign-keys&gt;&lt;key app="EN" db-id="edvt9fawcrffekex5dapswzett2p20w2pspa" timestamp="1489636823"&gt;7645&lt;/key&gt;&lt;/foreign-keys&gt;&lt;ref-type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Python&lt;/title&gt;&lt;secondary-title&gt;Journal of Machine Learning Research&lt;/secondary-title&gt;&lt;/titles&gt;&lt;periodical&gt;&lt;full-title&gt;Journal of Machine Learning Research&lt;/full-title&gt;&lt;/periodical&gt;&lt;pages&gt;2825-2830&lt;/pages&gt;&lt;volume&gt;12&lt;/volume&gt;&lt;number&gt;Oct&lt;/number&gt;&lt;dates&gt;&lt;year&gt;2011&lt;/year&gt;&lt;/dates&gt;&lt;urls&gt;&lt;/urls&gt;&lt;/record&gt;&lt;/Cite&gt;&lt;/EndNote&gt;</w:instrText>
      </w:r>
      <w:r w:rsidRPr="00E468B4">
        <w:rPr>
          <w:rFonts w:ascii="Arial" w:hAnsi="Arial" w:cs="Arial"/>
          <w:bCs/>
        </w:rPr>
        <w:fldChar w:fldCharType="separate"/>
      </w:r>
      <w:r>
        <w:rPr>
          <w:rFonts w:ascii="Arial" w:hAnsi="Arial" w:cs="Arial"/>
          <w:bCs/>
          <w:noProof/>
        </w:rPr>
        <w:t>(Pedregosa et al., 2011)</w:t>
      </w:r>
      <w:r w:rsidRPr="00E468B4">
        <w:rPr>
          <w:rFonts w:ascii="Arial" w:hAnsi="Arial" w:cs="Arial"/>
          <w:bCs/>
        </w:rPr>
        <w:fldChar w:fldCharType="end"/>
      </w:r>
      <w:r w:rsidRPr="00E468B4">
        <w:rPr>
          <w:rFonts w:ascii="Arial" w:hAnsi="Arial" w:cs="Arial"/>
          <w:bCs/>
        </w:rPr>
        <w:t xml:space="preserve"> for sorting, and </w:t>
      </w:r>
      <w:proofErr w:type="spellStart"/>
      <w:r w:rsidRPr="00E468B4">
        <w:rPr>
          <w:rFonts w:ascii="Arial" w:hAnsi="Arial" w:cs="Arial"/>
          <w:bCs/>
        </w:rPr>
        <w:t>neuroshare</w:t>
      </w:r>
      <w:proofErr w:type="spellEnd"/>
      <w:r w:rsidRPr="00E468B4">
        <w:rPr>
          <w:rFonts w:ascii="Arial" w:hAnsi="Arial" w:cs="Arial"/>
          <w:bCs/>
        </w:rPr>
        <w:t xml:space="preserve"> for reading raw MEA data files. All scripts used in spike sorting are publicly available at: http://github.com/JohnAbel/spikesort. This method produced similar numbers of circadian neurons and spike times to manual sorting </w:t>
      </w:r>
      <w:r w:rsidRPr="00E468B4">
        <w:rPr>
          <w:rFonts w:ascii="Arial" w:hAnsi="Arial" w:cs="Arial"/>
          <w:bCs/>
        </w:rPr>
        <w:fldChar w:fldCharType="begin"/>
      </w:r>
      <w:r>
        <w:rPr>
          <w:rFonts w:ascii="Arial" w:hAnsi="Arial" w:cs="Arial"/>
          <w:bCs/>
        </w:rPr>
        <w:instrText xml:space="preserve"> ADDIN EN.CITE &lt;EndNote&gt;&lt;Cite&gt;&lt;Author&gt;Freeman&lt;/Author&gt;&lt;Year&gt;2013&lt;/Year&gt;&lt;RecNum&gt;2928&lt;/RecNum&gt;&lt;DisplayText&gt;(Freeman et al., 2013)&lt;/DisplayText&gt;&lt;record&gt;&lt;rec-number&gt;2928&lt;/rec-number&gt;&lt;foreign-keys&gt;&lt;key app="EN" db-id="edvt9fawcrffekex5dapswzett2p20w2pspa" timestamp="1417817598"&gt;2928&lt;/key&gt;&lt;/foreign-keys&gt;&lt;ref-type name="Journal Article"&gt;17&lt;/ref-type&gt;&lt;contributors&gt;&lt;authors&gt;&lt;author&gt;Freeman, G. M.&lt;/author&gt;&lt;author&gt;Krock, Rebecca M.&lt;/author&gt;&lt;author&gt;Aton, Sara J.&lt;/author&gt;&lt;author&gt;Thaben, Paul&lt;/author&gt;&lt;author&gt;Herzog, Erik D.&lt;/author&gt;&lt;/authors&gt;&lt;/contributors&gt;&lt;auth-address&gt;Department of Biology, Washington University, St. Louis, MO 63130, USA.&lt;/auth-address&gt;&lt;titles&gt;&lt;title&gt;GABA Networks Destabilize Genetic Oscillations in the Circadian Pacemaker&lt;/title&gt;&lt;secondary-title&gt;Neuron&lt;/secondary-title&gt;&lt;/titles&gt;&lt;periodical&gt;&lt;full-title&gt;Neuron&lt;/full-title&gt;&lt;/periodical&gt;&lt;pages&gt;799-806&lt;/pages&gt;&lt;volume&gt;78&lt;/volume&gt;&lt;number&gt;5&lt;/number&gt;&lt;dates&gt;&lt;year&gt;2013&lt;/year&gt;&lt;/dates&gt;&lt;isbn&gt;0896-6273&lt;/isbn&gt;&lt;urls&gt;&lt;related-urls&gt;&lt;url&gt;http://dx.doi.org/10.1016/j.neuron.2013.04.003&lt;/url&gt;&lt;/related-urls&gt;&lt;pdf-urls&gt;&lt;url&gt;/Users/Tolkien/Documents/Articles/1-s2.0-S089662731300281X-main.pdf&lt;/url&gt;&lt;/pdf-urls&gt;&lt;/urls&gt;&lt;electronic-resource-num&gt;10.1016/j.neuron.2013.04.003&lt;/electronic-resource-num&gt;&lt;remote-database-name&gt;READCUBE&lt;/remote-database-name&gt;&lt;/record&gt;&lt;/Cite&gt;&lt;/EndNote&gt;</w:instrText>
      </w:r>
      <w:r w:rsidRPr="00E468B4">
        <w:rPr>
          <w:rFonts w:ascii="Arial" w:hAnsi="Arial" w:cs="Arial"/>
          <w:bCs/>
        </w:rPr>
        <w:fldChar w:fldCharType="separate"/>
      </w:r>
      <w:r>
        <w:rPr>
          <w:rFonts w:ascii="Arial" w:hAnsi="Arial" w:cs="Arial"/>
          <w:bCs/>
          <w:noProof/>
        </w:rPr>
        <w:t>(Freeman et al., 2013)</w:t>
      </w:r>
      <w:r w:rsidRPr="00E468B4">
        <w:rPr>
          <w:rFonts w:ascii="Arial" w:hAnsi="Arial" w:cs="Arial"/>
          <w:bCs/>
        </w:rPr>
        <w:fldChar w:fldCharType="end"/>
      </w:r>
      <w:r w:rsidRPr="00E468B4">
        <w:rPr>
          <w:rFonts w:ascii="Arial" w:hAnsi="Arial" w:cs="Arial"/>
          <w:bCs/>
        </w:rPr>
        <w:t xml:space="preserve"> in approximately 90% less time. To calculate circadian rhythmicity, we binned the average firing rate of each neuron over 10min. Using the </w:t>
      </w:r>
      <w:proofErr w:type="spellStart"/>
      <w:r w:rsidRPr="00E468B4">
        <w:rPr>
          <w:rFonts w:ascii="Arial" w:hAnsi="Arial" w:cs="Arial"/>
          <w:bCs/>
        </w:rPr>
        <w:t>MetaCycle</w:t>
      </w:r>
      <w:proofErr w:type="spellEnd"/>
      <w:r w:rsidRPr="00E468B4">
        <w:rPr>
          <w:rFonts w:ascii="Arial" w:hAnsi="Arial" w:cs="Arial"/>
          <w:bCs/>
        </w:rPr>
        <w:t xml:space="preserve"> package </w:t>
      </w:r>
      <w:r w:rsidRPr="00E468B4">
        <w:rPr>
          <w:rFonts w:ascii="Arial" w:hAnsi="Arial" w:cs="Arial"/>
          <w:bCs/>
        </w:rPr>
        <w:fldChar w:fldCharType="begin"/>
      </w:r>
      <w:r>
        <w:rPr>
          <w:rFonts w:ascii="Arial" w:hAnsi="Arial" w:cs="Arial"/>
          <w:bCs/>
        </w:rPr>
        <w:instrText xml:space="preserve"> ADDIN EN.CITE &lt;EndNote&gt;&lt;Cite&gt;&lt;Author&gt;Wu&lt;/Author&gt;&lt;Year&gt;2016&lt;/Year&gt;&lt;RecNum&gt;7671&lt;/RecNum&gt;&lt;DisplayText&gt;(Wu et al., 2016)&lt;/DisplayText&gt;&lt;record&gt;&lt;rec-number&gt;7671&lt;/rec-number&gt;&lt;foreign-keys&gt;&lt;key app="EN" db-id="edvt9fawcrffekex5dapswzett2p20w2pspa" timestamp="1494893200"&gt;7671&lt;/key&gt;&lt;/foreign-keys&gt;&lt;ref-type name="Journal Article"&gt;17&lt;/ref-type&gt;&lt;contributors&gt;&lt;authors&gt;&lt;author&gt;Wu, Gang&lt;/author&gt;&lt;author&gt;Anafi, Ron C.&lt;/author&gt;&lt;author&gt;Hughes, Michael E.&lt;/author&gt;&lt;author&gt;Kornacker, Karl&lt;/author&gt;&lt;author&gt;Hogenesch, John B.&lt;/author&gt;&lt;/authors&gt;&lt;/contributors&gt;&lt;titles&gt;&lt;title&gt;MetaCycle: an integrated R package to evaluate periodicity in large scale data&lt;/title&gt;&lt;secondary-title&gt;Bioinformatics&lt;/secondary-title&gt;&lt;/titles&gt;&lt;periodical&gt;&lt;full-title&gt;Bioinformatics&lt;/full-title&gt;&lt;/periodical&gt;&lt;pages&gt;3351-3353&lt;/pages&gt;&lt;volume&gt;32&lt;/volume&gt;&lt;number&gt;21&lt;/number&gt;&lt;dates&gt;&lt;year&gt;2016&lt;/year&gt;&lt;/dates&gt;&lt;isbn&gt;1367-4803&lt;/isbn&gt;&lt;urls&gt;&lt;/urls&gt;&lt;/record&gt;&lt;/Cite&gt;&lt;/EndNote&gt;</w:instrText>
      </w:r>
      <w:r w:rsidRPr="00E468B4">
        <w:rPr>
          <w:rFonts w:ascii="Arial" w:hAnsi="Arial" w:cs="Arial"/>
          <w:bCs/>
        </w:rPr>
        <w:fldChar w:fldCharType="separate"/>
      </w:r>
      <w:r>
        <w:rPr>
          <w:rFonts w:ascii="Arial" w:hAnsi="Arial" w:cs="Arial"/>
          <w:bCs/>
          <w:noProof/>
        </w:rPr>
        <w:t>(Wu et al., 2016)</w:t>
      </w:r>
      <w:r w:rsidRPr="00E468B4">
        <w:rPr>
          <w:rFonts w:ascii="Arial" w:hAnsi="Arial" w:cs="Arial"/>
          <w:bCs/>
        </w:rPr>
        <w:fldChar w:fldCharType="end"/>
      </w:r>
      <w:r w:rsidRPr="00E468B4">
        <w:rPr>
          <w:rFonts w:ascii="Arial" w:hAnsi="Arial" w:cs="Arial"/>
          <w:bCs/>
        </w:rPr>
        <w:t xml:space="preserve"> (</w:t>
      </w:r>
      <w:hyperlink r:id="rId8" w:history="1">
        <w:r w:rsidRPr="00E468B4">
          <w:rPr>
            <w:rStyle w:val="Hyperlink"/>
            <w:rFonts w:ascii="Arial" w:hAnsi="Arial" w:cs="Arial"/>
            <w:bCs/>
          </w:rPr>
          <w:t>https://cran.r-project.org/web/packages/MetaCycle/index.html</w:t>
        </w:r>
      </w:hyperlink>
      <w:r w:rsidRPr="00E468B4">
        <w:rPr>
          <w:rFonts w:ascii="Arial" w:hAnsi="Arial" w:cs="Arial"/>
          <w:bCs/>
        </w:rPr>
        <w:t xml:space="preserve"> in R), we calculated circadian rhythmicity using JTK cycle and Lomb-</w:t>
      </w:r>
      <w:proofErr w:type="spellStart"/>
      <w:r w:rsidRPr="00E468B4">
        <w:rPr>
          <w:rFonts w:ascii="Arial" w:hAnsi="Arial" w:cs="Arial"/>
          <w:bCs/>
        </w:rPr>
        <w:t>Scargle</w:t>
      </w:r>
      <w:proofErr w:type="spellEnd"/>
      <w:r w:rsidRPr="00E468B4">
        <w:rPr>
          <w:rFonts w:ascii="Arial" w:hAnsi="Arial" w:cs="Arial"/>
          <w:bCs/>
        </w:rPr>
        <w:t xml:space="preserve"> (range 20 to 28h). If a neuron was deemed rhythmic with p &lt; 0.05 after controlling for multiple comparisons on both methods, we considered that neuron circadian. </w:t>
      </w:r>
    </w:p>
    <w:p w14:paraId="6330AD55" w14:textId="77777777" w:rsidR="000B1D7F" w:rsidRPr="00E468B4" w:rsidRDefault="000B1D7F" w:rsidP="000B1D7F">
      <w:pPr>
        <w:jc w:val="both"/>
        <w:rPr>
          <w:rFonts w:ascii="Arial" w:hAnsi="Arial" w:cs="Arial"/>
          <w:bCs/>
        </w:rPr>
      </w:pPr>
    </w:p>
    <w:p w14:paraId="5D767470" w14:textId="77777777" w:rsidR="000B1D7F" w:rsidRPr="00E468B4" w:rsidRDefault="000B1D7F" w:rsidP="000B1D7F">
      <w:pPr>
        <w:jc w:val="both"/>
        <w:rPr>
          <w:rFonts w:ascii="Arial" w:hAnsi="Arial" w:cs="Arial"/>
          <w:bCs/>
        </w:rPr>
      </w:pPr>
      <w:r w:rsidRPr="00E468B4">
        <w:rPr>
          <w:rFonts w:ascii="Arial" w:hAnsi="Arial" w:cs="Arial"/>
          <w:b/>
          <w:bCs/>
        </w:rPr>
        <w:t xml:space="preserve">Classification of individual neuronal firing patterns. </w:t>
      </w:r>
      <w:r w:rsidRPr="00E468B4">
        <w:rPr>
          <w:rFonts w:ascii="Arial" w:hAnsi="Arial" w:cs="Arial"/>
          <w:bCs/>
        </w:rPr>
        <w:t xml:space="preserve">Neuronal firing patterns from the three days of spontaneous activity were identified in Python using </w:t>
      </w:r>
      <w:proofErr w:type="spellStart"/>
      <w:r w:rsidRPr="00E468B4">
        <w:rPr>
          <w:rFonts w:ascii="Arial" w:hAnsi="Arial" w:cs="Arial"/>
          <w:bCs/>
        </w:rPr>
        <w:t>scipy</w:t>
      </w:r>
      <w:proofErr w:type="spellEnd"/>
      <w:r w:rsidRPr="00E468B4">
        <w:rPr>
          <w:rFonts w:ascii="Arial" w:hAnsi="Arial" w:cs="Arial"/>
          <w:bCs/>
        </w:rPr>
        <w:t xml:space="preserve"> hierarchical clustering </w:t>
      </w:r>
      <w:r w:rsidRPr="00E468B4">
        <w:rPr>
          <w:rFonts w:ascii="Arial" w:hAnsi="Arial" w:cs="Arial"/>
          <w:bCs/>
        </w:rPr>
        <w:fldChar w:fldCharType="begin"/>
      </w:r>
      <w:r>
        <w:rPr>
          <w:rFonts w:ascii="Arial" w:hAnsi="Arial" w:cs="Arial"/>
          <w:bCs/>
        </w:rPr>
        <w:instrText xml:space="preserve"> ADDIN EN.CITE &lt;EndNote&gt;&lt;Cite&gt;&lt;Author&gt;Johnson&lt;/Author&gt;&lt;Year&gt;1967&lt;/Year&gt;&lt;RecNum&gt;7663&lt;/RecNum&gt;&lt;DisplayText&gt;(Johnson, 1967)&lt;/DisplayText&gt;&lt;record&gt;&lt;rec-number&gt;7663&lt;/rec-number&gt;&lt;foreign-keys&gt;&lt;key app="EN" db-id="edvt9fawcrffekex5dapswzett2p20w2pspa" timestamp="1492971690"&gt;7663&lt;/key&gt;&lt;/foreign-keys&gt;&lt;ref-type name="Journal Article"&gt;17&lt;/ref-type&gt;&lt;contributors&gt;&lt;authors&gt;&lt;author&gt;Johnson, Stephen C.&lt;/author&gt;&lt;/authors&gt;&lt;/contributors&gt;&lt;titles&gt;&lt;title&gt;Hierarchical clustering schemes&lt;/title&gt;&lt;secondary-title&gt;Psychometrika&lt;/secondary-title&gt;&lt;/titles&gt;&lt;periodical&gt;&lt;full-title&gt;Psychometrika&lt;/full-title&gt;&lt;/periodical&gt;&lt;pages&gt;241-254&lt;/pages&gt;&lt;volume&gt;32&lt;/volume&gt;&lt;number&gt;3&lt;/number&gt;&lt;dates&gt;&lt;year&gt;1967&lt;/year&gt;&lt;/dates&gt;&lt;isbn&gt;0033-3123&lt;/isbn&gt;&lt;urls&gt;&lt;/urls&gt;&lt;/record&gt;&lt;/Cite&gt;&lt;/EndNote&gt;</w:instrText>
      </w:r>
      <w:r w:rsidRPr="00E468B4">
        <w:rPr>
          <w:rFonts w:ascii="Arial" w:hAnsi="Arial" w:cs="Arial"/>
          <w:bCs/>
        </w:rPr>
        <w:fldChar w:fldCharType="separate"/>
      </w:r>
      <w:r>
        <w:rPr>
          <w:rFonts w:ascii="Arial" w:hAnsi="Arial" w:cs="Arial"/>
          <w:bCs/>
          <w:noProof/>
        </w:rPr>
        <w:t>(Johnson, 1967)</w:t>
      </w:r>
      <w:r w:rsidRPr="00E468B4">
        <w:rPr>
          <w:rFonts w:ascii="Arial" w:hAnsi="Arial" w:cs="Arial"/>
          <w:bCs/>
        </w:rPr>
        <w:fldChar w:fldCharType="end"/>
      </w:r>
      <w:r w:rsidRPr="00E468B4">
        <w:rPr>
          <w:rFonts w:ascii="Arial" w:hAnsi="Arial" w:cs="Arial"/>
          <w:bCs/>
        </w:rPr>
        <w:t xml:space="preserve"> of </w:t>
      </w:r>
      <w:proofErr w:type="spellStart"/>
      <w:r w:rsidRPr="00E468B4">
        <w:rPr>
          <w:rFonts w:ascii="Arial" w:hAnsi="Arial" w:cs="Arial"/>
          <w:bCs/>
        </w:rPr>
        <w:t>interspike</w:t>
      </w:r>
      <w:proofErr w:type="spellEnd"/>
      <w:r w:rsidRPr="00E468B4">
        <w:rPr>
          <w:rFonts w:ascii="Arial" w:hAnsi="Arial" w:cs="Arial"/>
          <w:bCs/>
        </w:rPr>
        <w:t xml:space="preserve"> interval histogram (ISIH) with a bin size of 0.01 s and the dominant instantaneous firing rate (DIFR, the peak of the ISIH), using dynamic time warping </w:t>
      </w:r>
      <w:r w:rsidRPr="00E468B4">
        <w:rPr>
          <w:rFonts w:ascii="Arial" w:hAnsi="Arial" w:cs="Arial"/>
          <w:bCs/>
        </w:rPr>
        <w:fldChar w:fldCharType="begin"/>
      </w:r>
      <w:r>
        <w:rPr>
          <w:rFonts w:ascii="Arial" w:hAnsi="Arial" w:cs="Arial"/>
          <w:bCs/>
        </w:rPr>
        <w:instrText xml:space="preserve"> ADDIN EN.CITE &lt;EndNote&gt;&lt;Cite&gt;&lt;Author&gt;Salvador&lt;/Author&gt;&lt;Year&gt;2007&lt;/Year&gt;&lt;RecNum&gt;7664&lt;/RecNum&gt;&lt;DisplayText&gt;(Salvador and Chan, 2007)&lt;/DisplayText&gt;&lt;record&gt;&lt;rec-number&gt;7664&lt;/rec-number&gt;&lt;foreign-keys&gt;&lt;key app="EN" db-id="edvt9fawcrffekex5dapswzett2p20w2pspa" timestamp="1492971743"&gt;7664&lt;/key&gt;&lt;/foreign-keys&gt;&lt;ref-type name="Journal Article"&gt;17&lt;/ref-type&gt;&lt;contributors&gt;&lt;authors&gt;&lt;author&gt;Salvador, Stan&lt;/author&gt;&lt;author&gt;Chan, Philip&lt;/author&gt;&lt;/authors&gt;&lt;/contributors&gt;&lt;titles&gt;&lt;title&gt;Toward accurate dynamic time warping in linear time and space&lt;/title&gt;&lt;secondary-title&gt;Intelligent Data Analysis&lt;/secondary-title&gt;&lt;/titles&gt;&lt;periodical&gt;&lt;full-title&gt;Intelligent Data Analysis&lt;/full-title&gt;&lt;/periodical&gt;&lt;pages&gt;561-580&lt;/pages&gt;&lt;volume&gt;11&lt;/volume&gt;&lt;number&gt;5&lt;/number&gt;&lt;dates&gt;&lt;year&gt;2007&lt;/year&gt;&lt;/dates&gt;&lt;isbn&gt;1088-467X&lt;/isbn&gt;&lt;urls&gt;&lt;/urls&gt;&lt;/record&gt;&lt;/Cite&gt;&lt;/EndNote&gt;</w:instrText>
      </w:r>
      <w:r w:rsidRPr="00E468B4">
        <w:rPr>
          <w:rFonts w:ascii="Arial" w:hAnsi="Arial" w:cs="Arial"/>
          <w:bCs/>
        </w:rPr>
        <w:fldChar w:fldCharType="separate"/>
      </w:r>
      <w:r>
        <w:rPr>
          <w:rFonts w:ascii="Arial" w:hAnsi="Arial" w:cs="Arial"/>
          <w:bCs/>
          <w:noProof/>
        </w:rPr>
        <w:t>(Salvador and Chan, 2007)</w:t>
      </w:r>
      <w:r w:rsidRPr="00E468B4">
        <w:rPr>
          <w:rFonts w:ascii="Arial" w:hAnsi="Arial" w:cs="Arial"/>
          <w:bCs/>
        </w:rPr>
        <w:fldChar w:fldCharType="end"/>
      </w:r>
      <w:r w:rsidRPr="00E468B4">
        <w:rPr>
          <w:rFonts w:ascii="Arial" w:hAnsi="Arial" w:cs="Arial"/>
          <w:bCs/>
        </w:rPr>
        <w:t xml:space="preserve"> as the correlation metric, and complete linkage. Varying ISIH bin size (0.005 s to 0.05 s) did not alter results significantly. The threshold for </w:t>
      </w:r>
      <w:proofErr w:type="spellStart"/>
      <w:r w:rsidRPr="00E468B4">
        <w:rPr>
          <w:rFonts w:ascii="Arial" w:hAnsi="Arial" w:cs="Arial"/>
          <w:bCs/>
        </w:rPr>
        <w:t>dendrogram</w:t>
      </w:r>
      <w:proofErr w:type="spellEnd"/>
      <w:r w:rsidRPr="00E468B4">
        <w:rPr>
          <w:rFonts w:ascii="Arial" w:hAnsi="Arial" w:cs="Arial"/>
          <w:bCs/>
        </w:rPr>
        <w:t xml:space="preserve"> cluster identification was set to 70% of the maximum distance between data points (default </w:t>
      </w:r>
      <w:proofErr w:type="spellStart"/>
      <w:r w:rsidRPr="00E468B4">
        <w:rPr>
          <w:rFonts w:ascii="Arial" w:hAnsi="Arial" w:cs="Arial"/>
          <w:bCs/>
        </w:rPr>
        <w:t>scikit</w:t>
      </w:r>
      <w:proofErr w:type="spellEnd"/>
      <w:r w:rsidRPr="00E468B4">
        <w:rPr>
          <w:rFonts w:ascii="Arial" w:hAnsi="Arial" w:cs="Arial"/>
          <w:bCs/>
        </w:rPr>
        <w:t xml:space="preserve">-learn setting). Following clustering, DFIR was identified with a bin size of 0.0001 s to construct summary statistics with high temporal resolution. In-slice recording and whole-cell patch clamp recording data were analyzed in an identical fashion, except ISIH bin size was changed to 0.05 s for patch clamp recording due to the short 60 s recording interval. </w:t>
      </w:r>
    </w:p>
    <w:p w14:paraId="245DCF5F" w14:textId="77777777" w:rsidR="000B1D7F" w:rsidRPr="00E468B4" w:rsidRDefault="000B1D7F" w:rsidP="000B1D7F">
      <w:pPr>
        <w:jc w:val="both"/>
        <w:rPr>
          <w:rFonts w:ascii="Arial" w:hAnsi="Arial" w:cs="Arial"/>
          <w:bCs/>
        </w:rPr>
      </w:pPr>
    </w:p>
    <w:p w14:paraId="3DE92B74" w14:textId="77777777" w:rsidR="000B1D7F" w:rsidRDefault="000B1D7F" w:rsidP="000B1D7F">
      <w:pPr>
        <w:jc w:val="both"/>
        <w:rPr>
          <w:rFonts w:ascii="Arial" w:hAnsi="Arial" w:cs="Arial"/>
          <w:bCs/>
        </w:rPr>
      </w:pPr>
      <w:r w:rsidRPr="00E468B4">
        <w:rPr>
          <w:rFonts w:ascii="Arial" w:hAnsi="Arial" w:cs="Arial"/>
          <w:b/>
          <w:bCs/>
        </w:rPr>
        <w:t xml:space="preserve">Recording and analysis of real-time clock gene expression. </w:t>
      </w:r>
      <w:r w:rsidRPr="00E468B4">
        <w:rPr>
          <w:rFonts w:ascii="Arial" w:hAnsi="Arial" w:cs="Arial"/>
          <w:bCs/>
        </w:rPr>
        <w:t xml:space="preserve">To record circadian PER2 protein expression, we crossed heterozygous VIPChR2 and </w:t>
      </w:r>
      <w:r w:rsidRPr="00E468B4">
        <w:rPr>
          <w:rFonts w:ascii="Arial" w:hAnsi="Arial" w:cs="Arial"/>
          <w:bCs/>
          <w:i/>
        </w:rPr>
        <w:t>PER2::Luc</w:t>
      </w:r>
      <w:r w:rsidRPr="00E468B4">
        <w:rPr>
          <w:rFonts w:ascii="Arial" w:hAnsi="Arial" w:cs="Arial"/>
          <w:bCs/>
        </w:rPr>
        <w:t xml:space="preserve"> mice. </w:t>
      </w:r>
      <w:r w:rsidRPr="00E468B4">
        <w:rPr>
          <w:rFonts w:ascii="Arial" w:hAnsi="Arial" w:cs="Arial"/>
          <w:bCs/>
        </w:rPr>
        <w:lastRenderedPageBreak/>
        <w:t>Control mice were littermate animals lacking either VIPCre or floxed-ChR2. Adult (&gt; P15) mice of both sexes were sacrificed with CO</w:t>
      </w:r>
      <w:r w:rsidRPr="00E468B4">
        <w:rPr>
          <w:rFonts w:ascii="Arial" w:hAnsi="Arial" w:cs="Arial"/>
          <w:bCs/>
          <w:vertAlign w:val="subscript"/>
        </w:rPr>
        <w:t>2</w:t>
      </w:r>
      <w:r w:rsidRPr="00E468B4">
        <w:rPr>
          <w:rFonts w:ascii="Arial" w:hAnsi="Arial" w:cs="Arial"/>
          <w:bCs/>
        </w:rPr>
        <w:t xml:space="preserve"> and 300µm coronal brain slices were sectioned. The bilateral SCN was dissected out and cultured on </w:t>
      </w:r>
      <w:proofErr w:type="spellStart"/>
      <w:r w:rsidRPr="00E468B4">
        <w:rPr>
          <w:rFonts w:ascii="Arial" w:hAnsi="Arial" w:cs="Arial"/>
          <w:bCs/>
        </w:rPr>
        <w:t>Millicell</w:t>
      </w:r>
      <w:proofErr w:type="spellEnd"/>
      <w:r w:rsidRPr="00E468B4">
        <w:rPr>
          <w:rFonts w:ascii="Arial" w:hAnsi="Arial" w:cs="Arial"/>
          <w:bCs/>
        </w:rPr>
        <w:t>-CM inserts (Millipore, Billerica, MA) in pre-warmed culture medium (</w:t>
      </w:r>
      <w:proofErr w:type="spellStart"/>
      <w:r w:rsidRPr="00E468B4">
        <w:rPr>
          <w:rFonts w:ascii="Arial" w:hAnsi="Arial" w:cs="Arial"/>
          <w:bCs/>
        </w:rPr>
        <w:t>AirDMEM</w:t>
      </w:r>
      <w:proofErr w:type="spellEnd"/>
      <w:r w:rsidRPr="00E468B4">
        <w:rPr>
          <w:rFonts w:ascii="Arial" w:hAnsi="Arial" w:cs="Arial"/>
          <w:bCs/>
        </w:rPr>
        <w:t xml:space="preserve"> supplemented with 10mM HEPES and 100uM beetle </w:t>
      </w:r>
      <w:proofErr w:type="spellStart"/>
      <w:r w:rsidRPr="00E468B4">
        <w:rPr>
          <w:rFonts w:ascii="Arial" w:hAnsi="Arial" w:cs="Arial"/>
          <w:bCs/>
        </w:rPr>
        <w:t>luciferin</w:t>
      </w:r>
      <w:proofErr w:type="spellEnd"/>
      <w:r w:rsidRPr="00E468B4">
        <w:rPr>
          <w:rFonts w:ascii="Arial" w:hAnsi="Arial" w:cs="Arial"/>
          <w:bCs/>
        </w:rPr>
        <w:t xml:space="preserve">, </w:t>
      </w:r>
      <w:proofErr w:type="spellStart"/>
      <w:r w:rsidRPr="00E468B4">
        <w:rPr>
          <w:rFonts w:ascii="Arial" w:hAnsi="Arial" w:cs="Arial"/>
          <w:bCs/>
        </w:rPr>
        <w:t>Promega</w:t>
      </w:r>
      <w:proofErr w:type="spellEnd"/>
      <w:r w:rsidRPr="00E468B4">
        <w:rPr>
          <w:rFonts w:ascii="Arial" w:hAnsi="Arial" w:cs="Arial"/>
          <w:bCs/>
        </w:rPr>
        <w:t>, Madison, WI). The sealed 35-mm Petri dishes (BD Biosciences, San Jose, CA) were transferred to a light-tight incubator kept at 36</w:t>
      </w:r>
      <w:r w:rsidRPr="00E468B4">
        <w:rPr>
          <w:rFonts w:ascii="Arial" w:hAnsi="Arial" w:cs="Arial"/>
          <w:bCs/>
          <w:vertAlign w:val="superscript"/>
        </w:rPr>
        <w:t>o</w:t>
      </w:r>
      <w:r w:rsidRPr="00E468B4">
        <w:rPr>
          <w:rFonts w:ascii="Arial" w:hAnsi="Arial" w:cs="Arial"/>
          <w:bCs/>
        </w:rPr>
        <w:t xml:space="preserve">C. As described previously </w:t>
      </w:r>
      <w:r w:rsidRPr="00E468B4">
        <w:rPr>
          <w:rFonts w:ascii="Arial" w:hAnsi="Arial" w:cs="Arial"/>
          <w:bCs/>
        </w:rPr>
        <w:fldChar w:fldCharType="begin">
          <w:fldData xml:space="preserve">PEVuZE5vdGU+PENpdGU+PEF1dGhvcj5GcmVlbWFuPC9BdXRob3I+PFllYXI+MjAxMzwvWWVhcj48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</w:fldData>
        </w:fldChar>
      </w:r>
      <w:r>
        <w:rPr>
          <w:rFonts w:ascii="Arial" w:hAnsi="Arial" w:cs="Arial"/>
          <w:bCs/>
        </w:rPr>
        <w:instrText xml:space="preserve"> ADDIN EN.CITE </w:instrText>
      </w:r>
      <w:r>
        <w:rPr>
          <w:rFonts w:ascii="Arial" w:hAnsi="Arial" w:cs="Arial"/>
          <w:bCs/>
        </w:rPr>
        <w:fldChar w:fldCharType="begin">
          <w:fldData xml:space="preserve">PEVuZE5vdGU+PENpdGU+PEF1dGhvcj5GcmVlbWFuPC9BdXRob3I+PFllYXI+MjAxMzwvWWVhcj48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sidRPr="00E468B4">
        <w:rPr>
          <w:rFonts w:ascii="Arial" w:hAnsi="Arial" w:cs="Arial"/>
          <w:bCs/>
        </w:rPr>
      </w:r>
      <w:r w:rsidRPr="00E468B4">
        <w:rPr>
          <w:rFonts w:ascii="Arial" w:hAnsi="Arial" w:cs="Arial"/>
          <w:bCs/>
        </w:rPr>
        <w:fldChar w:fldCharType="separate"/>
      </w:r>
      <w:r>
        <w:rPr>
          <w:rFonts w:ascii="Arial" w:hAnsi="Arial" w:cs="Arial"/>
          <w:bCs/>
          <w:noProof/>
        </w:rPr>
        <w:t>(Freeman et al., 2013, Aton et al., 2005)</w:t>
      </w:r>
      <w:r w:rsidRPr="00E468B4">
        <w:rPr>
          <w:rFonts w:ascii="Arial" w:hAnsi="Arial" w:cs="Arial"/>
          <w:bCs/>
        </w:rPr>
        <w:fldChar w:fldCharType="end"/>
      </w:r>
      <w:r w:rsidRPr="00E468B4">
        <w:rPr>
          <w:rFonts w:ascii="Arial" w:hAnsi="Arial" w:cs="Arial"/>
          <w:bCs/>
        </w:rPr>
        <w:t xml:space="preserve">, bioluminescence from the </w:t>
      </w:r>
      <w:r w:rsidRPr="00E468B4">
        <w:rPr>
          <w:rFonts w:ascii="Arial" w:hAnsi="Arial" w:cs="Arial"/>
          <w:bCs/>
          <w:i/>
        </w:rPr>
        <w:t>Per2</w:t>
      </w:r>
      <w:r w:rsidRPr="00E468B4">
        <w:rPr>
          <w:rFonts w:ascii="Arial" w:hAnsi="Arial" w:cs="Arial"/>
          <w:bCs/>
        </w:rPr>
        <w:t xml:space="preserve">-luciferase reporter was counted with a photomultiplier tube (PMT; HC135-11 MOD, Hamamatsu Corp., Shizuoka, Japan) in 6 min bins for at least three days prior to optogenetic stimulation. PMT recordings were paused during 1 h of optogenetic stimulation between CT9-12 for either one day or three consecutive days. Using a custom-made LED array (Cree </w:t>
      </w:r>
      <w:proofErr w:type="spellStart"/>
      <w:r w:rsidRPr="00E468B4">
        <w:rPr>
          <w:rFonts w:ascii="Arial" w:hAnsi="Arial" w:cs="Arial"/>
          <w:bCs/>
        </w:rPr>
        <w:t>XLamp</w:t>
      </w:r>
      <w:proofErr w:type="spellEnd"/>
      <w:r w:rsidRPr="00E468B4">
        <w:rPr>
          <w:rFonts w:ascii="Arial" w:hAnsi="Arial" w:cs="Arial"/>
          <w:bCs/>
        </w:rPr>
        <w:t xml:space="preserve"> XP-E2 Blue Color High powered LEDs, </w:t>
      </w:r>
      <w:proofErr w:type="spellStart"/>
      <w:r w:rsidRPr="00E468B4">
        <w:rPr>
          <w:rFonts w:ascii="Arial" w:hAnsi="Arial" w:cs="Arial"/>
          <w:bCs/>
        </w:rPr>
        <w:t>LEDsupply</w:t>
      </w:r>
      <w:proofErr w:type="spellEnd"/>
      <w:r w:rsidRPr="00E468B4">
        <w:rPr>
          <w:rFonts w:ascii="Arial" w:hAnsi="Arial" w:cs="Arial"/>
          <w:bCs/>
        </w:rPr>
        <w:t xml:space="preserve">, Randolph, VT) that delivered light flashes (15 </w:t>
      </w:r>
      <w:proofErr w:type="spellStart"/>
      <w:r w:rsidRPr="00E468B4">
        <w:rPr>
          <w:rFonts w:ascii="Arial" w:hAnsi="Arial" w:cs="Arial"/>
          <w:bCs/>
        </w:rPr>
        <w:t>ms</w:t>
      </w:r>
      <w:proofErr w:type="spellEnd"/>
      <w:r w:rsidRPr="00E468B4">
        <w:rPr>
          <w:rFonts w:ascii="Arial" w:hAnsi="Arial" w:cs="Arial"/>
          <w:bCs/>
        </w:rPr>
        <w:t xml:space="preserve">, 5 </w:t>
      </w:r>
      <w:proofErr w:type="spellStart"/>
      <w:r w:rsidRPr="00E468B4">
        <w:rPr>
          <w:rFonts w:ascii="Arial" w:hAnsi="Arial" w:cs="Arial"/>
          <w:bCs/>
        </w:rPr>
        <w:t>mW</w:t>
      </w:r>
      <w:proofErr w:type="spellEnd"/>
      <w:r w:rsidRPr="00E468B4">
        <w:rPr>
          <w:rFonts w:ascii="Arial" w:hAnsi="Arial" w:cs="Arial"/>
          <w:bCs/>
        </w:rPr>
        <w:t xml:space="preserve">, 470 nm) per dish, SCN were stimulated for 1 h at either high (20 Hz pulses at 2 Hz) or low instantaneous frequencies (4 Hz). The LED array was powered by a supply (LEDD1B high-powered LED driver, </w:t>
      </w:r>
      <w:proofErr w:type="spellStart"/>
      <w:r w:rsidRPr="00E468B4">
        <w:rPr>
          <w:rFonts w:ascii="Arial" w:hAnsi="Arial" w:cs="Arial"/>
          <w:bCs/>
        </w:rPr>
        <w:t>Thorlabs</w:t>
      </w:r>
      <w:proofErr w:type="spellEnd"/>
      <w:r w:rsidRPr="00E468B4">
        <w:rPr>
          <w:rFonts w:ascii="Arial" w:hAnsi="Arial" w:cs="Arial"/>
          <w:bCs/>
        </w:rPr>
        <w:t xml:space="preserve">, Newton, NJ) under TTL control from a </w:t>
      </w:r>
      <w:r w:rsidRPr="00E468B4">
        <w:rPr>
          <w:rFonts w:ascii="Arial" w:hAnsi="Arial" w:cs="Arial"/>
          <w:bCs/>
          <w:color w:val="000000" w:themeColor="text1"/>
        </w:rPr>
        <w:t xml:space="preserve">stimulator (S88, </w:t>
      </w:r>
      <w:r w:rsidRPr="00E468B4">
        <w:rPr>
          <w:rStyle w:val="Emphasis"/>
          <w:rFonts w:ascii="Arial" w:hAnsi="Arial" w:cs="Arial"/>
          <w:bCs/>
          <w:i w:val="0"/>
          <w:iCs w:val="0"/>
          <w:color w:val="000000" w:themeColor="text1"/>
          <w:shd w:val="clear" w:color="auto" w:fill="FFFFFF"/>
        </w:rPr>
        <w:t>Grass Instrument</w:t>
      </w:r>
      <w:r w:rsidRPr="00E468B4">
        <w:rPr>
          <w:rStyle w:val="apple-converted-space"/>
          <w:rFonts w:ascii="Arial" w:hAnsi="Arial" w:cs="Arial"/>
          <w:color w:val="000000" w:themeColor="text1"/>
          <w:shd w:val="clear" w:color="auto" w:fill="FFFFFF"/>
        </w:rPr>
        <w:t> </w:t>
      </w:r>
      <w:r w:rsidRPr="00E468B4">
        <w:rPr>
          <w:rFonts w:ascii="Arial" w:hAnsi="Arial" w:cs="Arial"/>
          <w:color w:val="000000" w:themeColor="text1"/>
          <w:shd w:val="clear" w:color="auto" w:fill="FFFFFF"/>
        </w:rPr>
        <w:t>Company, Quincy, MA</w:t>
      </w:r>
      <w:r w:rsidRPr="00E468B4">
        <w:rPr>
          <w:rFonts w:ascii="Arial" w:hAnsi="Arial" w:cs="Arial"/>
          <w:bCs/>
          <w:color w:val="000000" w:themeColor="text1"/>
        </w:rPr>
        <w:t>).</w:t>
      </w:r>
      <w:r w:rsidRPr="00E468B4">
        <w:rPr>
          <w:rFonts w:ascii="Arial" w:hAnsi="Arial" w:cs="Arial"/>
          <w:bCs/>
        </w:rPr>
        <w:t xml:space="preserve"> Care was taken to minimize any mechanical disturbance to the SCN, and during stimulation, the temperature underneath the LED array remained at 36</w:t>
      </w:r>
      <w:r w:rsidRPr="00E468B4">
        <w:rPr>
          <w:rFonts w:ascii="Arial" w:hAnsi="Arial" w:cs="Arial"/>
          <w:bCs/>
          <w:vertAlign w:val="superscript"/>
        </w:rPr>
        <w:t>o</w:t>
      </w:r>
      <w:r w:rsidRPr="00E468B4">
        <w:rPr>
          <w:rFonts w:ascii="Arial" w:hAnsi="Arial" w:cs="Arial"/>
          <w:bCs/>
        </w:rPr>
        <w:t>C. After stimulation, the dishes were repositioned underneath their PMT and recording continued for at least four days.</w:t>
      </w:r>
    </w:p>
    <w:p w14:paraId="3534E6F8" w14:textId="77777777" w:rsidR="000B1D7F" w:rsidRDefault="000B1D7F" w:rsidP="000B1D7F">
      <w:pPr>
        <w:jc w:val="both"/>
        <w:rPr>
          <w:rFonts w:ascii="Arial" w:hAnsi="Arial" w:cs="Arial"/>
          <w:bCs/>
        </w:rPr>
      </w:pPr>
      <w:r>
        <w:rPr>
          <w:rFonts w:ascii="Arial" w:hAnsi="Arial" w:cs="Arial"/>
          <w:bCs/>
        </w:rPr>
        <w:tab/>
        <w:t xml:space="preserve">For pharmacology experiments we stimulated VIPChR2 PER2 slices in the presence or absence of 10um VPAC2R antagonist in </w:t>
      </w:r>
      <w:proofErr w:type="spellStart"/>
      <w:proofErr w:type="gramStart"/>
      <w:r>
        <w:rPr>
          <w:rFonts w:ascii="Arial" w:hAnsi="Arial" w:cs="Arial"/>
          <w:bCs/>
        </w:rPr>
        <w:t>AirDMEM</w:t>
      </w:r>
      <w:proofErr w:type="spellEnd"/>
      <w:r>
        <w:rPr>
          <w:rFonts w:ascii="Arial" w:hAnsi="Arial" w:cs="Arial"/>
          <w:bCs/>
        </w:rPr>
        <w:t>(</w:t>
      </w:r>
      <w:proofErr w:type="gramEnd"/>
      <w:r>
        <w:rPr>
          <w:rFonts w:ascii="Arial" w:hAnsi="Arial" w:cs="Arial"/>
          <w:bCs/>
        </w:rPr>
        <w:t xml:space="preserve">[D-p-Cl-Phe6,Leu17]-VIP, </w:t>
      </w:r>
      <w:proofErr w:type="spellStart"/>
      <w:r>
        <w:rPr>
          <w:rFonts w:ascii="Arial" w:hAnsi="Arial" w:cs="Arial"/>
          <w:bCs/>
        </w:rPr>
        <w:t>Tocris</w:t>
      </w:r>
      <w:proofErr w:type="spellEnd"/>
      <w:r>
        <w:rPr>
          <w:rFonts w:ascii="Arial" w:hAnsi="Arial" w:cs="Arial"/>
          <w:bCs/>
        </w:rPr>
        <w:t xml:space="preserve"> Bioscience, Bristol, UK). Following 1h of stimulation with HIF frequency, all slices were transferred briefly into a fresh, </w:t>
      </w:r>
      <w:proofErr w:type="spellStart"/>
      <w:r>
        <w:rPr>
          <w:rFonts w:ascii="Arial" w:hAnsi="Arial" w:cs="Arial"/>
          <w:bCs/>
        </w:rPr>
        <w:t>prewarmed</w:t>
      </w:r>
      <w:proofErr w:type="spellEnd"/>
      <w:r>
        <w:rPr>
          <w:rFonts w:ascii="Arial" w:hAnsi="Arial" w:cs="Arial"/>
          <w:bCs/>
        </w:rPr>
        <w:t xml:space="preserve"> dish of </w:t>
      </w:r>
      <w:proofErr w:type="spellStart"/>
      <w:r>
        <w:rPr>
          <w:rFonts w:ascii="Arial" w:hAnsi="Arial" w:cs="Arial"/>
          <w:bCs/>
        </w:rPr>
        <w:t>AirDMEM</w:t>
      </w:r>
      <w:proofErr w:type="spellEnd"/>
      <w:r>
        <w:rPr>
          <w:rFonts w:ascii="Arial" w:hAnsi="Arial" w:cs="Arial"/>
          <w:bCs/>
        </w:rPr>
        <w:t xml:space="preserve"> and then transferred back into their original dishes and placed back underneath their PMT channels.  </w:t>
      </w:r>
    </w:p>
    <w:p w14:paraId="498D8C2A" w14:textId="77777777" w:rsidR="000B1D7F" w:rsidRPr="00E468B4" w:rsidRDefault="000B1D7F" w:rsidP="000B1D7F">
      <w:pPr>
        <w:ind w:firstLine="720"/>
        <w:jc w:val="both"/>
        <w:rPr>
          <w:rFonts w:ascii="Arial" w:hAnsi="Arial" w:cs="Arial"/>
          <w:bCs/>
        </w:rPr>
      </w:pPr>
      <w:r w:rsidRPr="00E468B4">
        <w:rPr>
          <w:rFonts w:ascii="Arial" w:hAnsi="Arial" w:cs="Arial"/>
          <w:bCs/>
        </w:rPr>
        <w:t xml:space="preserve">All data were analyzed blinded to genotype. SCN traces that did not retain rhythmicity due to media evaporation or fungal infection were excluded (N=4), and all other data were analyzed in a stereotyped, reproducible manner. </w:t>
      </w:r>
      <w:r>
        <w:rPr>
          <w:rFonts w:ascii="Arial" w:hAnsi="Arial" w:cs="Arial"/>
          <w:bCs/>
        </w:rPr>
        <w:t xml:space="preserve">In addition, due to inherent variability in period and amplitude within our PMT systems, all comparable experiments were performed in the same incubator. Each experiment (HIF stimulation, LIF stimulation and antagonist treatment) represents at least 3 separate runs with control and experimental conditions run in parallel.  </w:t>
      </w:r>
      <w:r w:rsidRPr="00E468B4">
        <w:rPr>
          <w:rFonts w:ascii="Arial" w:hAnsi="Arial" w:cs="Arial"/>
          <w:bCs/>
        </w:rPr>
        <w:t xml:space="preserve">Raw counts from the PMT were </w:t>
      </w:r>
      <w:proofErr w:type="spellStart"/>
      <w:r w:rsidRPr="00E468B4">
        <w:rPr>
          <w:rFonts w:ascii="Arial" w:hAnsi="Arial" w:cs="Arial"/>
          <w:bCs/>
        </w:rPr>
        <w:t>detrended</w:t>
      </w:r>
      <w:proofErr w:type="spellEnd"/>
      <w:r w:rsidRPr="00E468B4">
        <w:rPr>
          <w:rFonts w:ascii="Arial" w:hAnsi="Arial" w:cs="Arial"/>
          <w:bCs/>
        </w:rPr>
        <w:t xml:space="preserve"> using a running 24-hour smooth, discarding the first and last 12 h of the recording as previously described </w:t>
      </w:r>
      <w:r w:rsidRPr="00E468B4">
        <w:rPr>
          <w:rFonts w:ascii="Arial" w:hAnsi="Arial" w:cs="Arial"/>
          <w:bCs/>
        </w:rPr>
        <w:fldChar w:fldCharType="begin"/>
      </w:r>
      <w:r>
        <w:rPr>
          <w:rFonts w:ascii="Arial" w:hAnsi="Arial" w:cs="Arial"/>
          <w:bCs/>
        </w:rPr>
        <w:instrText xml:space="preserve"> ADDIN EN.CITE &lt;EndNote&gt;&lt;Cite&gt;&lt;Author&gt;Herzog&lt;/Author&gt;&lt;Year&gt;2015&lt;/Year&gt;&lt;RecNum&gt;7661&lt;/RecNum&gt;&lt;DisplayText&gt;(Herzog et al., 2015)&lt;/DisplayText&gt;&lt;record&gt;&lt;rec-number&gt;7661&lt;/rec-number&gt;&lt;foreign-keys&gt;&lt;key app="EN" db-id="edvt9fawcrffekex5dapswzett2p20w2pspa" timestamp="1492901951"&gt;7661&lt;/key&gt;&lt;/foreign-keys&gt;&lt;ref-type name="Journal Article"&gt;17&lt;/ref-type&gt;&lt;contributors&gt;&lt;authors&gt;&lt;author&gt;Herzog, Erik D.&lt;/author&gt;&lt;author&gt;Kiss, István Z.&lt;/author&gt;&lt;author&gt;Mazuski, Cristina&lt;/author&gt;&lt;/authors&gt;&lt;/contributors&gt;&lt;titles&gt;&lt;title&gt;Chapter One-Measuring Synchrony in the Mammalian Central Circadian Circuit&lt;/title&gt;&lt;secondary-title&gt;Methods in enzymology&lt;/secondary-title&gt;&lt;/titles&gt;&lt;periodical&gt;&lt;full-title&gt;Methods in Enzymology&lt;/full-title&gt;&lt;/periodical&gt;&lt;pages&gt;3-22&lt;/pages&gt;&lt;volume&gt;552&lt;/volume&gt;&lt;dates&gt;&lt;year&gt;2015&lt;/year&gt;&lt;/dates&gt;&lt;isbn&gt;0076-6879&lt;/isbn&gt;&lt;urls&gt;&lt;related-urls&gt;&lt;url&gt;https://www.ncbi.nlm.nih.gov/pmc/articles/PMC5110928/pdf/nihms828694.pdf&lt;/url&gt;&lt;/related-urls&gt;&lt;/urls&gt;&lt;/record&gt;&lt;/Cite&gt;&lt;/EndNote&gt;</w:instrText>
      </w:r>
      <w:r w:rsidRPr="00E468B4">
        <w:rPr>
          <w:rFonts w:ascii="Arial" w:hAnsi="Arial" w:cs="Arial"/>
          <w:bCs/>
        </w:rPr>
        <w:fldChar w:fldCharType="separate"/>
      </w:r>
      <w:r>
        <w:rPr>
          <w:rFonts w:ascii="Arial" w:hAnsi="Arial" w:cs="Arial"/>
          <w:bCs/>
          <w:noProof/>
        </w:rPr>
        <w:t>(Herzog et al., 2015)</w:t>
      </w:r>
      <w:r w:rsidRPr="00E468B4">
        <w:rPr>
          <w:rFonts w:ascii="Arial" w:hAnsi="Arial" w:cs="Arial"/>
          <w:bCs/>
        </w:rPr>
        <w:fldChar w:fldCharType="end"/>
      </w:r>
      <w:r w:rsidRPr="00E468B4">
        <w:rPr>
          <w:rFonts w:ascii="Arial" w:hAnsi="Arial" w:cs="Arial"/>
          <w:bCs/>
        </w:rPr>
        <w:t xml:space="preserve">.  For single-pulse experiments, the data from the day of stimulation also was excluded from analyses. Circadian period was calculated from a linear fit to times of the daily </w:t>
      </w:r>
      <w:proofErr w:type="spellStart"/>
      <w:r w:rsidRPr="00E468B4">
        <w:rPr>
          <w:rFonts w:ascii="Arial" w:hAnsi="Arial" w:cs="Arial"/>
          <w:bCs/>
        </w:rPr>
        <w:t>acrophase</w:t>
      </w:r>
      <w:proofErr w:type="spellEnd"/>
      <w:r w:rsidRPr="00E468B4">
        <w:rPr>
          <w:rFonts w:ascii="Arial" w:hAnsi="Arial" w:cs="Arial"/>
          <w:bCs/>
        </w:rPr>
        <w:t xml:space="preserve"> of PER2 expression (baseline= second through fourth days of recording; after-stimulation= fifth through seventh days; </w:t>
      </w:r>
      <w:proofErr w:type="spellStart"/>
      <w:r w:rsidRPr="00E468B4">
        <w:rPr>
          <w:rFonts w:ascii="Arial" w:hAnsi="Arial" w:cs="Arial"/>
          <w:bCs/>
        </w:rPr>
        <w:t>Clocklab</w:t>
      </w:r>
      <w:proofErr w:type="spellEnd"/>
      <w:r w:rsidRPr="00E468B4">
        <w:rPr>
          <w:rFonts w:ascii="Arial" w:hAnsi="Arial" w:cs="Arial"/>
          <w:bCs/>
        </w:rPr>
        <w:t xml:space="preserve">, </w:t>
      </w:r>
      <w:proofErr w:type="spellStart"/>
      <w:r w:rsidRPr="00E468B4">
        <w:rPr>
          <w:rFonts w:ascii="Arial" w:hAnsi="Arial" w:cs="Arial"/>
          <w:bCs/>
        </w:rPr>
        <w:t>Actimetrics</w:t>
      </w:r>
      <w:proofErr w:type="spellEnd"/>
      <w:r w:rsidRPr="00E468B4">
        <w:rPr>
          <w:rFonts w:ascii="Arial" w:hAnsi="Arial" w:cs="Arial"/>
          <w:bCs/>
        </w:rPr>
        <w:t xml:space="preserve">). The difference between the baseline-extrapolated and observed </w:t>
      </w:r>
      <w:proofErr w:type="spellStart"/>
      <w:r w:rsidRPr="00E468B4">
        <w:rPr>
          <w:rFonts w:ascii="Arial" w:hAnsi="Arial" w:cs="Arial"/>
          <w:bCs/>
        </w:rPr>
        <w:t>acrophases</w:t>
      </w:r>
      <w:proofErr w:type="spellEnd"/>
      <w:r w:rsidRPr="00E468B4">
        <w:rPr>
          <w:rFonts w:ascii="Arial" w:hAnsi="Arial" w:cs="Arial"/>
          <w:bCs/>
        </w:rPr>
        <w:t xml:space="preserve"> in the three days following stimulation was reported as the phase shift. For PMT traces stimulated for three consecutive days, we used the rising phase as a stable phase marker. Given the natural spread of PER2, we normalized the data based on the rising phase on the day before stimulation. </w:t>
      </w:r>
    </w:p>
    <w:p w14:paraId="5646F974" w14:textId="77777777" w:rsidR="000B1D7F" w:rsidRPr="00E468B4" w:rsidRDefault="000B1D7F" w:rsidP="000B1D7F">
      <w:pPr>
        <w:jc w:val="both"/>
        <w:rPr>
          <w:rFonts w:ascii="Arial" w:hAnsi="Arial" w:cs="Arial"/>
          <w:bCs/>
        </w:rPr>
      </w:pPr>
    </w:p>
    <w:p w14:paraId="7BDCBAF1" w14:textId="77777777" w:rsidR="000B1D7F" w:rsidRPr="00E468B4" w:rsidRDefault="000B1D7F" w:rsidP="000B1D7F">
      <w:pPr>
        <w:jc w:val="both"/>
        <w:rPr>
          <w:rFonts w:ascii="Arial" w:hAnsi="Arial" w:cs="Arial"/>
          <w:bCs/>
        </w:rPr>
      </w:pPr>
      <w:r w:rsidRPr="00E468B4">
        <w:rPr>
          <w:rFonts w:ascii="Arial" w:hAnsi="Arial" w:cs="Arial"/>
          <w:b/>
          <w:bCs/>
          <w:i/>
        </w:rPr>
        <w:t>In vivo</w:t>
      </w:r>
      <w:r w:rsidRPr="00E468B4">
        <w:rPr>
          <w:rFonts w:ascii="Arial" w:hAnsi="Arial" w:cs="Arial"/>
          <w:b/>
          <w:bCs/>
        </w:rPr>
        <w:t xml:space="preserve"> stimulation of VIP+ neurons.</w:t>
      </w:r>
      <w:r w:rsidRPr="00E468B4">
        <w:rPr>
          <w:rFonts w:ascii="Arial" w:hAnsi="Arial" w:cs="Arial"/>
          <w:bCs/>
        </w:rPr>
        <w:t xml:space="preserve"> To stimulate VIP+ neurons </w:t>
      </w:r>
      <w:r w:rsidRPr="00E468B4">
        <w:rPr>
          <w:rFonts w:ascii="Arial" w:hAnsi="Arial" w:cs="Arial"/>
          <w:bCs/>
          <w:i/>
        </w:rPr>
        <w:t>in vivo</w:t>
      </w:r>
      <w:r w:rsidRPr="00E468B4">
        <w:rPr>
          <w:rFonts w:ascii="Arial" w:hAnsi="Arial" w:cs="Arial"/>
          <w:bCs/>
        </w:rPr>
        <w:t xml:space="preserve">, mice underwent stereotactic surgery to implant a </w:t>
      </w:r>
      <w:proofErr w:type="spellStart"/>
      <w:r w:rsidRPr="00E468B4">
        <w:rPr>
          <w:rFonts w:ascii="Arial" w:hAnsi="Arial" w:cs="Arial"/>
          <w:bCs/>
        </w:rPr>
        <w:t>fiberoptic</w:t>
      </w:r>
      <w:proofErr w:type="spellEnd"/>
      <w:r w:rsidRPr="00E468B4">
        <w:rPr>
          <w:rFonts w:ascii="Arial" w:hAnsi="Arial" w:cs="Arial"/>
          <w:bCs/>
        </w:rPr>
        <w:t xml:space="preserve"> cannula capable of delivery light </w:t>
      </w:r>
      <w:r w:rsidRPr="00E468B4">
        <w:rPr>
          <w:rFonts w:ascii="Arial" w:hAnsi="Arial" w:cs="Arial"/>
          <w:bCs/>
        </w:rPr>
        <w:lastRenderedPageBreak/>
        <w:t xml:space="preserve">to the bilateral SCN. Specifically, anesthetized mice (2% </w:t>
      </w:r>
      <w:proofErr w:type="spellStart"/>
      <w:r w:rsidRPr="00E468B4">
        <w:rPr>
          <w:rFonts w:ascii="Arial" w:hAnsi="Arial" w:cs="Arial"/>
          <w:bCs/>
        </w:rPr>
        <w:t>Isofluorane</w:t>
      </w:r>
      <w:proofErr w:type="spellEnd"/>
      <w:r w:rsidRPr="00E468B4">
        <w:rPr>
          <w:rFonts w:ascii="Arial" w:hAnsi="Arial" w:cs="Arial"/>
          <w:bCs/>
        </w:rPr>
        <w:t xml:space="preserve">) were placed into a stereotaxic device and implanted with a sterilized fiber-optic cannula (5.8 mm in length, 200uM diameter core, 0.39 NA; </w:t>
      </w:r>
      <w:proofErr w:type="spellStart"/>
      <w:r w:rsidRPr="00E468B4">
        <w:rPr>
          <w:rFonts w:ascii="Arial" w:hAnsi="Arial" w:cs="Arial"/>
          <w:bCs/>
        </w:rPr>
        <w:t>Thorlabs</w:t>
      </w:r>
      <w:proofErr w:type="spellEnd"/>
      <w:r w:rsidRPr="00E468B4">
        <w:rPr>
          <w:rFonts w:ascii="Arial" w:hAnsi="Arial" w:cs="Arial"/>
          <w:bCs/>
        </w:rPr>
        <w:t xml:space="preserve">, Newton, NJ). The cannula was implanted at +0.4mm anterior, +0.0 mm lateral and -5.5 mm ventral to </w:t>
      </w:r>
      <w:proofErr w:type="spellStart"/>
      <w:r w:rsidRPr="00E468B4">
        <w:rPr>
          <w:rFonts w:ascii="Arial" w:hAnsi="Arial" w:cs="Arial"/>
          <w:bCs/>
        </w:rPr>
        <w:t>Bregma</w:t>
      </w:r>
      <w:proofErr w:type="spellEnd"/>
      <w:r w:rsidRPr="00E468B4">
        <w:rPr>
          <w:rFonts w:ascii="Arial" w:hAnsi="Arial" w:cs="Arial"/>
          <w:bCs/>
        </w:rPr>
        <w:t xml:space="preserve">. Mice received analgesic treatment during recovery. Following recovery, mice were enucleated as previously described </w:t>
      </w:r>
      <w:r w:rsidRPr="00E468B4">
        <w:rPr>
          <w:rFonts w:ascii="Arial" w:hAnsi="Arial" w:cs="Arial"/>
          <w:bCs/>
        </w:rPr>
        <w:fldChar w:fldCharType="begin">
          <w:fldData xml:space="preserve">PEVuZE5vdGU+PENpdGU+PEF1dGhvcj5BdG9uPC9BdXRob3I+PFllYXI+MjAwNDwvWWVhcj48UmVj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</w:fldData>
        </w:fldChar>
      </w:r>
      <w:r>
        <w:rPr>
          <w:rFonts w:ascii="Arial" w:hAnsi="Arial" w:cs="Arial"/>
          <w:bCs/>
        </w:rPr>
        <w:instrText xml:space="preserve"> ADDIN EN.CITE </w:instrText>
      </w:r>
      <w:r>
        <w:rPr>
          <w:rFonts w:ascii="Arial" w:hAnsi="Arial" w:cs="Arial"/>
          <w:bCs/>
        </w:rPr>
        <w:fldChar w:fldCharType="begin">
          <w:fldData xml:space="preserve">PEVuZE5vdGU+PENpdGU+PEF1dGhvcj5BdG9uPC9BdXRob3I+PFllYXI+MjAwNDwvWWVhcj48UmVj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sidRPr="00E468B4">
        <w:rPr>
          <w:rFonts w:ascii="Arial" w:hAnsi="Arial" w:cs="Arial"/>
          <w:bCs/>
        </w:rPr>
      </w:r>
      <w:r w:rsidRPr="00E468B4">
        <w:rPr>
          <w:rFonts w:ascii="Arial" w:hAnsi="Arial" w:cs="Arial"/>
          <w:bCs/>
        </w:rPr>
        <w:fldChar w:fldCharType="separate"/>
      </w:r>
      <w:r>
        <w:rPr>
          <w:rFonts w:ascii="Arial" w:hAnsi="Arial" w:cs="Arial"/>
          <w:bCs/>
          <w:noProof/>
        </w:rPr>
        <w:t>(Aton et al., 2004, Hermanstyne et al., 2016)</w:t>
      </w:r>
      <w:r w:rsidRPr="00E468B4">
        <w:rPr>
          <w:rFonts w:ascii="Arial" w:hAnsi="Arial" w:cs="Arial"/>
          <w:bCs/>
        </w:rPr>
        <w:fldChar w:fldCharType="end"/>
      </w:r>
      <w:r w:rsidRPr="00E468B4">
        <w:rPr>
          <w:rFonts w:ascii="Arial" w:hAnsi="Arial" w:cs="Arial"/>
          <w:bCs/>
        </w:rPr>
        <w:t xml:space="preserve"> so that mice did not respond to ambient light. Additionally, mice were tethered to a flexible </w:t>
      </w:r>
      <w:proofErr w:type="spellStart"/>
      <w:r w:rsidRPr="00E468B4">
        <w:rPr>
          <w:rFonts w:ascii="Arial" w:hAnsi="Arial" w:cs="Arial"/>
          <w:bCs/>
        </w:rPr>
        <w:t>fiberoptic</w:t>
      </w:r>
      <w:proofErr w:type="spellEnd"/>
      <w:r w:rsidRPr="00E468B4">
        <w:rPr>
          <w:rFonts w:ascii="Arial" w:hAnsi="Arial" w:cs="Arial"/>
          <w:bCs/>
        </w:rPr>
        <w:t xml:space="preserve"> cable (</w:t>
      </w:r>
      <w:proofErr w:type="spellStart"/>
      <w:r w:rsidRPr="00E468B4">
        <w:rPr>
          <w:rFonts w:ascii="Arial" w:hAnsi="Arial" w:cs="Arial"/>
          <w:bCs/>
        </w:rPr>
        <w:t>Thorlabs</w:t>
      </w:r>
      <w:proofErr w:type="spellEnd"/>
      <w:r w:rsidRPr="00E468B4">
        <w:rPr>
          <w:rFonts w:ascii="Arial" w:hAnsi="Arial" w:cs="Arial"/>
          <w:bCs/>
        </w:rPr>
        <w:t xml:space="preserve">, Newton, NJ) attached to a laser (465 nm, 100 </w:t>
      </w:r>
      <w:proofErr w:type="spellStart"/>
      <w:r w:rsidRPr="00E468B4">
        <w:rPr>
          <w:rFonts w:ascii="Arial" w:hAnsi="Arial" w:cs="Arial"/>
          <w:bCs/>
        </w:rPr>
        <w:t>mW</w:t>
      </w:r>
      <w:proofErr w:type="spellEnd"/>
      <w:r w:rsidRPr="00E468B4">
        <w:rPr>
          <w:rFonts w:ascii="Arial" w:hAnsi="Arial" w:cs="Arial"/>
          <w:bCs/>
        </w:rPr>
        <w:t xml:space="preserve">, 5% stability, DPPS MDL-III-447, Information Unlimited) and allowed to freely roam with </w:t>
      </w:r>
      <w:r w:rsidRPr="00E468B4">
        <w:rPr>
          <w:rFonts w:ascii="Arial" w:hAnsi="Arial" w:cs="Arial"/>
          <w:bCs/>
          <w:i/>
        </w:rPr>
        <w:t>ad lib</w:t>
      </w:r>
      <w:r w:rsidRPr="00E468B4">
        <w:rPr>
          <w:rFonts w:ascii="Arial" w:hAnsi="Arial" w:cs="Arial"/>
          <w:bCs/>
        </w:rPr>
        <w:t xml:space="preserve"> access to food, water and an open-faced wheel in a custom-built cage. Wheel revolutions were counted with a reed switch (</w:t>
      </w:r>
      <w:proofErr w:type="spellStart"/>
      <w:r w:rsidRPr="00E468B4">
        <w:rPr>
          <w:rFonts w:ascii="Arial" w:hAnsi="Arial" w:cs="Arial"/>
          <w:bCs/>
        </w:rPr>
        <w:t>Clocklab</w:t>
      </w:r>
      <w:proofErr w:type="spellEnd"/>
      <w:r w:rsidRPr="00E468B4">
        <w:rPr>
          <w:rFonts w:ascii="Arial" w:hAnsi="Arial" w:cs="Arial"/>
          <w:bCs/>
        </w:rPr>
        <w:t xml:space="preserve">, </w:t>
      </w:r>
      <w:proofErr w:type="spellStart"/>
      <w:r w:rsidRPr="00E468B4">
        <w:rPr>
          <w:rFonts w:ascii="Arial" w:hAnsi="Arial" w:cs="Arial"/>
          <w:bCs/>
        </w:rPr>
        <w:t>Actimetrics</w:t>
      </w:r>
      <w:proofErr w:type="spellEnd"/>
      <w:r w:rsidRPr="00E468B4">
        <w:rPr>
          <w:rFonts w:ascii="Arial" w:hAnsi="Arial" w:cs="Arial"/>
          <w:bCs/>
        </w:rPr>
        <w:t xml:space="preserve">). After free-running locomotor behavior returned to pre-enucleation levels, mice were stimulated for up to 40 days with different frequency patterns (HIF or LIF). Mice that received both stimulation patterns had the order randomized and separated by at least four days without stimulation.  </w:t>
      </w:r>
    </w:p>
    <w:p w14:paraId="5DFCADA7" w14:textId="77777777" w:rsidR="000B1D7F" w:rsidRPr="00E468B4" w:rsidRDefault="000B1D7F" w:rsidP="000B1D7F">
      <w:pPr>
        <w:jc w:val="both"/>
        <w:rPr>
          <w:rFonts w:ascii="Arial" w:hAnsi="Arial" w:cs="Arial"/>
          <w:bCs/>
        </w:rPr>
      </w:pPr>
    </w:p>
    <w:p w14:paraId="419ED47B" w14:textId="77777777" w:rsidR="000B1D7F" w:rsidRPr="00E468B4" w:rsidRDefault="000B1D7F" w:rsidP="000B1D7F">
      <w:pPr>
        <w:jc w:val="both"/>
        <w:rPr>
          <w:rFonts w:ascii="Arial" w:hAnsi="Arial" w:cs="Arial"/>
          <w:bCs/>
        </w:rPr>
      </w:pPr>
      <w:r w:rsidRPr="00E468B4">
        <w:rPr>
          <w:rFonts w:ascii="Arial" w:hAnsi="Arial" w:cs="Arial"/>
          <w:b/>
          <w:bCs/>
        </w:rPr>
        <w:t xml:space="preserve">Immunohistochemistry. </w:t>
      </w:r>
      <w:r w:rsidRPr="00E468B4">
        <w:rPr>
          <w:rFonts w:ascii="Arial" w:hAnsi="Arial" w:cs="Arial"/>
          <w:bCs/>
        </w:rPr>
        <w:t xml:space="preserve">To test for neuronal activation, we measured cFOS protein induction in mice implanted with a </w:t>
      </w:r>
      <w:proofErr w:type="spellStart"/>
      <w:r w:rsidRPr="00E468B4">
        <w:rPr>
          <w:rFonts w:ascii="Arial" w:hAnsi="Arial" w:cs="Arial"/>
          <w:bCs/>
        </w:rPr>
        <w:t>fiberoptic</w:t>
      </w:r>
      <w:proofErr w:type="spellEnd"/>
      <w:r w:rsidRPr="00E468B4">
        <w:rPr>
          <w:rFonts w:ascii="Arial" w:hAnsi="Arial" w:cs="Arial"/>
          <w:bCs/>
        </w:rPr>
        <w:t xml:space="preserve"> aimed at the SCN after 1 h of stimulation (15Hz, 15ms pulses) during early subjective night (CT 13). Immediately following stimulation, mice were anesthetized with 1.25% </w:t>
      </w:r>
      <w:proofErr w:type="spellStart"/>
      <w:r w:rsidRPr="00E468B4">
        <w:rPr>
          <w:rFonts w:ascii="Arial" w:hAnsi="Arial" w:cs="Arial"/>
          <w:bCs/>
        </w:rPr>
        <w:t>Avertin</w:t>
      </w:r>
      <w:proofErr w:type="spellEnd"/>
      <w:r w:rsidRPr="00E468B4">
        <w:rPr>
          <w:rFonts w:ascii="Arial" w:hAnsi="Arial" w:cs="Arial"/>
          <w:bCs/>
        </w:rPr>
        <w:t xml:space="preserve"> (2,2,2-tribromoethanol and </w:t>
      </w:r>
      <w:proofErr w:type="spellStart"/>
      <w:r w:rsidRPr="00E468B4">
        <w:rPr>
          <w:rFonts w:ascii="Arial" w:hAnsi="Arial" w:cs="Arial"/>
          <w:bCs/>
        </w:rPr>
        <w:t>tert</w:t>
      </w:r>
      <w:proofErr w:type="spellEnd"/>
      <w:r w:rsidRPr="00E468B4">
        <w:rPr>
          <w:rFonts w:ascii="Arial" w:hAnsi="Arial" w:cs="Arial"/>
          <w:bCs/>
        </w:rPr>
        <w:t xml:space="preserve">-amyl alcohol in 0.9% </w:t>
      </w:r>
      <w:proofErr w:type="spellStart"/>
      <w:r w:rsidRPr="00E468B4">
        <w:rPr>
          <w:rFonts w:ascii="Arial" w:hAnsi="Arial" w:cs="Arial"/>
          <w:bCs/>
        </w:rPr>
        <w:t>NaCl</w:t>
      </w:r>
      <w:proofErr w:type="spellEnd"/>
      <w:r w:rsidRPr="00E468B4">
        <w:rPr>
          <w:rFonts w:ascii="Arial" w:hAnsi="Arial" w:cs="Arial"/>
          <w:bCs/>
        </w:rPr>
        <w:t xml:space="preserve">; 0.025 ml/g body weight) and </w:t>
      </w:r>
      <w:proofErr w:type="spellStart"/>
      <w:r w:rsidRPr="00E468B4">
        <w:rPr>
          <w:rFonts w:ascii="Arial" w:hAnsi="Arial" w:cs="Arial"/>
          <w:bCs/>
        </w:rPr>
        <w:t>transcardially</w:t>
      </w:r>
      <w:proofErr w:type="spellEnd"/>
      <w:r w:rsidRPr="00E468B4">
        <w:rPr>
          <w:rFonts w:ascii="Arial" w:hAnsi="Arial" w:cs="Arial"/>
          <w:bCs/>
        </w:rPr>
        <w:t xml:space="preserve"> perfused with phosphate-buffered saline (PBS) and 4% paraformaldehyde (PFA). The brain was rapidly dissected and transferred to 30% sucrose following 24 h in 4% PFA. Frozen coronal sections cut at 40 um were collected in 3 separate wells. </w:t>
      </w:r>
      <w:proofErr w:type="spellStart"/>
      <w:proofErr w:type="gramStart"/>
      <w:r w:rsidRPr="00E468B4">
        <w:rPr>
          <w:rFonts w:ascii="Arial" w:hAnsi="Arial" w:cs="Arial"/>
          <w:bCs/>
        </w:rPr>
        <w:t>cFOS</w:t>
      </w:r>
      <w:proofErr w:type="spellEnd"/>
      <w:proofErr w:type="gramEnd"/>
      <w:r w:rsidRPr="00E468B4">
        <w:rPr>
          <w:rFonts w:ascii="Arial" w:hAnsi="Arial" w:cs="Arial"/>
          <w:bCs/>
        </w:rPr>
        <w:t xml:space="preserve"> immunofluorescence or </w:t>
      </w:r>
      <w:proofErr w:type="spellStart"/>
      <w:r w:rsidRPr="00E468B4">
        <w:rPr>
          <w:rFonts w:ascii="Arial" w:hAnsi="Arial" w:cs="Arial"/>
          <w:bCs/>
        </w:rPr>
        <w:t>avidin</w:t>
      </w:r>
      <w:proofErr w:type="spellEnd"/>
      <w:r w:rsidRPr="00E468B4">
        <w:rPr>
          <w:rFonts w:ascii="Arial" w:hAnsi="Arial" w:cs="Arial"/>
          <w:bCs/>
        </w:rPr>
        <w:t>-biotin immunohistochemistry was performed using two using a rabbit anti-cFOS antibody (Santa Cruz Biotechnology, Santa Cruz, CA). For immunofluorescence, free-floating sections were washed for 1 h in PBS, incubated overnight at 4</w:t>
      </w:r>
      <w:r w:rsidRPr="00E468B4">
        <w:rPr>
          <w:rFonts w:ascii="Arial" w:hAnsi="Arial" w:cs="Arial"/>
          <w:bCs/>
          <w:vertAlign w:val="superscript"/>
        </w:rPr>
        <w:t>o</w:t>
      </w:r>
      <w:r w:rsidRPr="00E468B4">
        <w:rPr>
          <w:rFonts w:ascii="Arial" w:hAnsi="Arial" w:cs="Arial"/>
          <w:bCs/>
        </w:rPr>
        <w:t>C in anti-rabbit cFOS antibody (1:1000 in PBSGT). Slices were washed again and incubated for 2 h at room temperature in donkey anti-rabbit Cy3 secondary antibody (1:500 in PBSGT). Sections were washed again in PBS for 30min, mounted, and cover-slipped with DABCO (1</w:t>
      </w:r>
      <w:proofErr w:type="gramStart"/>
      <w:r w:rsidRPr="00E468B4">
        <w:rPr>
          <w:rFonts w:ascii="Arial" w:hAnsi="Arial" w:cs="Arial"/>
          <w:bCs/>
        </w:rPr>
        <w:t>,4</w:t>
      </w:r>
      <w:proofErr w:type="gramEnd"/>
      <w:r w:rsidRPr="00E468B4">
        <w:rPr>
          <w:rFonts w:ascii="Arial" w:hAnsi="Arial" w:cs="Arial"/>
          <w:bCs/>
        </w:rPr>
        <w:t>-Diazobicyclo[2,2,2]-octane) mounting medium. Sections were imaged in 4-um z-stacks on a Nikon A1 Confocal microscope. Two independent investigators quantified the fraction of ChR2-eYFP positive neurons that also expressed nuclear cFOS and results differed by less than 10% per brain. For DAB immunohistochemistry, free-floating sections were incubated for 72 h in rabbit c-</w:t>
      </w:r>
      <w:proofErr w:type="spellStart"/>
      <w:r w:rsidRPr="00E468B4">
        <w:rPr>
          <w:rFonts w:ascii="Arial" w:hAnsi="Arial" w:cs="Arial"/>
          <w:bCs/>
        </w:rPr>
        <w:t>Fos</w:t>
      </w:r>
      <w:proofErr w:type="spellEnd"/>
      <w:r w:rsidRPr="00E468B4">
        <w:rPr>
          <w:rFonts w:ascii="Arial" w:hAnsi="Arial" w:cs="Arial"/>
          <w:bCs/>
        </w:rPr>
        <w:t xml:space="preserve"> antibody (1:2500). Subsequently, sections were processed with the </w:t>
      </w:r>
      <w:proofErr w:type="spellStart"/>
      <w:r w:rsidRPr="00E468B4">
        <w:rPr>
          <w:rFonts w:ascii="Arial" w:hAnsi="Arial" w:cs="Arial"/>
          <w:bCs/>
        </w:rPr>
        <w:t>avidin</w:t>
      </w:r>
      <w:proofErr w:type="spellEnd"/>
      <w:r w:rsidRPr="00E468B4">
        <w:rPr>
          <w:rFonts w:ascii="Arial" w:hAnsi="Arial" w:cs="Arial"/>
          <w:bCs/>
        </w:rPr>
        <w:t xml:space="preserve">-biotin method for immunohistochemistry. Tissues were reacted in </w:t>
      </w:r>
      <w:proofErr w:type="spellStart"/>
      <w:r w:rsidRPr="00E468B4">
        <w:rPr>
          <w:rFonts w:ascii="Arial" w:hAnsi="Arial" w:cs="Arial"/>
          <w:bCs/>
        </w:rPr>
        <w:t>diaminobenzidine</w:t>
      </w:r>
      <w:proofErr w:type="spellEnd"/>
      <w:r w:rsidRPr="00E468B4">
        <w:rPr>
          <w:rFonts w:ascii="Arial" w:hAnsi="Arial" w:cs="Arial"/>
          <w:bCs/>
        </w:rPr>
        <w:t xml:space="preserve"> with 0.01% H</w:t>
      </w:r>
      <w:r w:rsidRPr="00E468B4">
        <w:rPr>
          <w:rFonts w:ascii="Arial" w:hAnsi="Arial" w:cs="Arial"/>
          <w:bCs/>
          <w:vertAlign w:val="subscript"/>
        </w:rPr>
        <w:t>2</w:t>
      </w:r>
      <w:r w:rsidRPr="00E468B4">
        <w:rPr>
          <w:rFonts w:ascii="Arial" w:hAnsi="Arial" w:cs="Arial"/>
          <w:bCs/>
        </w:rPr>
        <w:t>O</w:t>
      </w:r>
      <w:r w:rsidRPr="00E468B4">
        <w:rPr>
          <w:rFonts w:ascii="Arial" w:hAnsi="Arial" w:cs="Arial"/>
          <w:bCs/>
          <w:vertAlign w:val="subscript"/>
        </w:rPr>
        <w:t>2</w:t>
      </w:r>
      <w:r w:rsidRPr="00E468B4">
        <w:rPr>
          <w:rFonts w:ascii="Arial" w:hAnsi="Arial" w:cs="Arial"/>
          <w:bCs/>
        </w:rPr>
        <w:t xml:space="preserve">, mounted, dehydrated and cover-slipped. Sections were imaged using the </w:t>
      </w:r>
      <w:proofErr w:type="spellStart"/>
      <w:r w:rsidRPr="00E468B4">
        <w:rPr>
          <w:rFonts w:ascii="Arial" w:hAnsi="Arial" w:cs="Arial"/>
          <w:bCs/>
        </w:rPr>
        <w:t>Alafi</w:t>
      </w:r>
      <w:proofErr w:type="spellEnd"/>
      <w:r w:rsidRPr="00E468B4">
        <w:rPr>
          <w:rFonts w:ascii="Arial" w:hAnsi="Arial" w:cs="Arial"/>
          <w:bCs/>
        </w:rPr>
        <w:t xml:space="preserve"> </w:t>
      </w:r>
      <w:proofErr w:type="spellStart"/>
      <w:r w:rsidRPr="00E468B4">
        <w:rPr>
          <w:rFonts w:ascii="Arial" w:hAnsi="Arial" w:cs="Arial"/>
          <w:bCs/>
        </w:rPr>
        <w:t>Nanozoomer</w:t>
      </w:r>
      <w:proofErr w:type="spellEnd"/>
      <w:r w:rsidRPr="00E468B4">
        <w:rPr>
          <w:rFonts w:ascii="Arial" w:hAnsi="Arial" w:cs="Arial"/>
          <w:bCs/>
        </w:rPr>
        <w:t xml:space="preserve"> at Washington University in St. Louis Medical School. Tissues were always processed together and mid-SCN sections were selected from all animals for quantification. An investigator blinded to the genotype of the mouse quantified the number of cFOS positive cells within the SCN using </w:t>
      </w:r>
      <w:proofErr w:type="spellStart"/>
      <w:r w:rsidRPr="00E468B4">
        <w:rPr>
          <w:rFonts w:ascii="Arial" w:hAnsi="Arial" w:cs="Arial"/>
          <w:bCs/>
        </w:rPr>
        <w:t>ImageJ</w:t>
      </w:r>
      <w:proofErr w:type="spellEnd"/>
      <w:r w:rsidRPr="00E468B4">
        <w:rPr>
          <w:rFonts w:ascii="Arial" w:hAnsi="Arial" w:cs="Arial"/>
          <w:bCs/>
        </w:rPr>
        <w:t xml:space="preserve"> software. The SCN was located and boundaries were drawn to demarcate the ventral and dorsal SCN in each animal (250 um x150 um, ventral SCN per side, 150 um x 150 um, dorsal SCN per side).  </w:t>
      </w:r>
    </w:p>
    <w:p w14:paraId="054A5358" w14:textId="77777777" w:rsidR="000B1D7F" w:rsidRPr="00E468B4" w:rsidRDefault="000B1D7F" w:rsidP="000B1D7F">
      <w:pPr>
        <w:jc w:val="both"/>
        <w:rPr>
          <w:rFonts w:ascii="Arial" w:hAnsi="Arial" w:cs="Arial"/>
          <w:b/>
          <w:bCs/>
        </w:rPr>
      </w:pPr>
    </w:p>
    <w:p w14:paraId="0F6C1696" w14:textId="77777777" w:rsidR="000B1D7F" w:rsidRPr="00E468B4" w:rsidRDefault="000B1D7F" w:rsidP="000B1D7F">
      <w:pPr>
        <w:jc w:val="both"/>
        <w:rPr>
          <w:rFonts w:ascii="Arial" w:hAnsi="Arial" w:cs="Arial"/>
          <w:bCs/>
        </w:rPr>
      </w:pPr>
      <w:r w:rsidRPr="00E468B4">
        <w:rPr>
          <w:rFonts w:ascii="Arial" w:hAnsi="Arial" w:cs="Arial"/>
          <w:b/>
          <w:bCs/>
        </w:rPr>
        <w:lastRenderedPageBreak/>
        <w:t>Locomotor analysis.</w:t>
      </w:r>
      <w:r w:rsidRPr="00E468B4">
        <w:rPr>
          <w:rFonts w:ascii="Arial" w:hAnsi="Arial" w:cs="Arial"/>
          <w:bCs/>
        </w:rPr>
        <w:t xml:space="preserve"> We identified the daily onset of locomotor activity from wheel running data in 15-min bins as the zero-crossing of the continuous wavelet transform using the Mexican Hat wavelet as described for temperature rhythms </w:t>
      </w:r>
      <w:r w:rsidRPr="00E468B4">
        <w:rPr>
          <w:rFonts w:ascii="Arial" w:hAnsi="Arial" w:cs="Arial"/>
          <w:bCs/>
        </w:rPr>
        <w:fldChar w:fldCharType="begin"/>
      </w:r>
      <w:r>
        <w:rPr>
          <w:rFonts w:ascii="Arial" w:hAnsi="Arial" w:cs="Arial"/>
          <w:bCs/>
        </w:rPr>
        <w:instrText xml:space="preserve"> ADDIN EN.CITE &lt;EndNote&gt;&lt;Cite&gt;&lt;Author&gt;Leise&lt;/Author&gt;&lt;Year&gt;2013&lt;/Year&gt;&lt;RecNum&gt;7646&lt;/RecNum&gt;&lt;DisplayText&gt;(Leise et al., 2013)&lt;/DisplayText&gt;&lt;record&gt;&lt;rec-number&gt;7646&lt;/rec-number&gt;&lt;foreign-keys&gt;&lt;key app="EN" db-id="edvt9fawcrffekex5dapswzett2p20w2pspa" timestamp="1489636897"&gt;7646&lt;/key&gt;&lt;/foreign-keys&gt;&lt;ref-type name="Journal Article"&gt;17&lt;/ref-type&gt;&lt;contributors&gt;&lt;authors&gt;&lt;author&gt;Leise, Tanya L.&lt;/author&gt;&lt;author&gt;Indic, Premananda&lt;/author&gt;&lt;author&gt;Paul, Matthew J.&lt;/author&gt;&lt;author&gt;Schwartz, William J.&lt;/author&gt;&lt;/authors&gt;&lt;/contributors&gt;&lt;titles&gt;&lt;title&gt;Wavelet meets actogram&lt;/title&gt;&lt;secondary-title&gt;Journal of biological rhythms&lt;/secondary-title&gt;&lt;/titles&gt;&lt;periodical&gt;&lt;full-title&gt;Journal of biological rhythms&lt;/full-title&gt;&lt;/periodical&gt;&lt;pages&gt;62-68&lt;/pages&gt;&lt;volume&gt;28&lt;/volume&gt;&lt;number&gt;1&lt;/number&gt;&lt;dates&gt;&lt;year&gt;2013&lt;/year&gt;&lt;/dates&gt;&lt;isbn&gt;0748-7304&lt;/isbn&gt;&lt;urls&gt;&lt;related-urls&gt;&lt;url&gt;https://www.ncbi.nlm.nih.gov/pmc/articles/PMC4487858/pdf/nihms703568.pdf&lt;/url&gt;&lt;/related-urls&gt;&lt;/urls&gt;&lt;/record&gt;&lt;/Cite&gt;&lt;/EndNote&gt;</w:instrText>
      </w:r>
      <w:r w:rsidRPr="00E468B4">
        <w:rPr>
          <w:rFonts w:ascii="Arial" w:hAnsi="Arial" w:cs="Arial"/>
          <w:bCs/>
        </w:rPr>
        <w:fldChar w:fldCharType="separate"/>
      </w:r>
      <w:r>
        <w:rPr>
          <w:rFonts w:ascii="Arial" w:hAnsi="Arial" w:cs="Arial"/>
          <w:bCs/>
          <w:noProof/>
        </w:rPr>
        <w:t>(Leise et al., 2013)</w:t>
      </w:r>
      <w:r w:rsidRPr="00E468B4">
        <w:rPr>
          <w:rFonts w:ascii="Arial" w:hAnsi="Arial" w:cs="Arial"/>
          <w:bCs/>
        </w:rPr>
        <w:fldChar w:fldCharType="end"/>
      </w:r>
      <w:r w:rsidRPr="00E468B4">
        <w:rPr>
          <w:rFonts w:ascii="Arial" w:hAnsi="Arial" w:cs="Arial"/>
          <w:bCs/>
        </w:rPr>
        <w:t xml:space="preserve">. We calculated the phase response curve by identifying the change in activity onsets evoked by optogenetic stimulation compared to the same mouse under free running conditions. Calculating phase change in comparison to the same mouse under free-running conditions (rather than comparison with a separate control group) allowed inclusion of mice with visibly different periods.  To measure the time to entrainment, we constructed Rayleigh plots of activity onset for days 2-10 of optogenetic stimulation and calculated the </w:t>
      </w:r>
      <w:proofErr w:type="spellStart"/>
      <w:r w:rsidRPr="00E468B4">
        <w:rPr>
          <w:rFonts w:ascii="Arial" w:hAnsi="Arial" w:cs="Arial"/>
          <w:bCs/>
        </w:rPr>
        <w:t>Kuramoto</w:t>
      </w:r>
      <w:proofErr w:type="spellEnd"/>
      <w:r w:rsidRPr="00E468B4">
        <w:rPr>
          <w:rFonts w:ascii="Arial" w:hAnsi="Arial" w:cs="Arial"/>
          <w:bCs/>
        </w:rPr>
        <w:t xml:space="preserve"> parameter (i.e. synchronization index)</w:t>
      </w:r>
      <w:r w:rsidRPr="00E468B4">
        <w:rPr>
          <w:rFonts w:ascii="Arial" w:hAnsi="Arial" w:cs="Arial"/>
          <w:bCs/>
        </w:rPr>
        <w:fldChar w:fldCharType="begin"/>
      </w:r>
      <w:r>
        <w:rPr>
          <w:rFonts w:ascii="Arial" w:hAnsi="Arial" w:cs="Arial"/>
          <w:bCs/>
        </w:rPr>
        <w:instrText xml:space="preserve"> ADDIN EN.CITE &lt;EndNote&gt;&lt;Cite&gt;&lt;Author&gt;Kuramoto&lt;/Author&gt;&lt;Year&gt;2012&lt;/Year&gt;&lt;RecNum&gt;7665&lt;/RecNum&gt;&lt;DisplayText&gt;(Kuramoto, 2012)&lt;/DisplayText&gt;&lt;record&gt;&lt;rec-number&gt;7665&lt;/rec-number&gt;&lt;foreign-keys&gt;&lt;key app="EN" db-id="edvt9fawcrffekex5dapswzett2p20w2pspa" timestamp="1492971869"&gt;7665&lt;/key&gt;&lt;/foreign-keys&gt;&lt;ref-type name="Book"&gt;6&lt;/ref-type&gt;&lt;contributors&gt;&lt;authors&gt;&lt;author&gt;Kuramoto, Yoshiki&lt;/author&gt;&lt;/authors&gt;&lt;/contributors&gt;&lt;titles&gt;&lt;title&gt;Chemical oscillations, waves, and turbulence&lt;/title&gt;&lt;/titles&gt;&lt;volume&gt;19&lt;/volume&gt;&lt;dates&gt;&lt;year&gt;2012&lt;/year&gt;&lt;/dates&gt;&lt;publisher&gt;Springer Science &amp;amp; Business Media&lt;/publisher&gt;&lt;isbn&gt;3642696899&lt;/isbn&gt;&lt;urls&gt;&lt;/urls&gt;&lt;/record&gt;&lt;/Cite&gt;&lt;/EndNote&gt;</w:instrText>
      </w:r>
      <w:r w:rsidRPr="00E468B4">
        <w:rPr>
          <w:rFonts w:ascii="Arial" w:hAnsi="Arial" w:cs="Arial"/>
          <w:bCs/>
        </w:rPr>
        <w:fldChar w:fldCharType="separate"/>
      </w:r>
      <w:r>
        <w:rPr>
          <w:rFonts w:ascii="Arial" w:hAnsi="Arial" w:cs="Arial"/>
          <w:bCs/>
          <w:noProof/>
        </w:rPr>
        <w:t>(Kuramoto, 2012)</w:t>
      </w:r>
      <w:r w:rsidRPr="00E468B4">
        <w:rPr>
          <w:rFonts w:ascii="Arial" w:hAnsi="Arial" w:cs="Arial"/>
          <w:bCs/>
        </w:rPr>
        <w:fldChar w:fldCharType="end"/>
      </w:r>
      <w:r w:rsidRPr="00E468B4">
        <w:rPr>
          <w:rFonts w:ascii="Arial" w:hAnsi="Arial" w:cs="Arial"/>
          <w:bCs/>
        </w:rPr>
        <w:t xml:space="preserve">. Finally, we measured </w:t>
      </w:r>
      <w:proofErr w:type="spellStart"/>
      <w:r w:rsidRPr="00E468B4">
        <w:rPr>
          <w:rFonts w:ascii="Arial" w:hAnsi="Arial" w:cs="Arial"/>
          <w:bCs/>
        </w:rPr>
        <w:t>optogenetically</w:t>
      </w:r>
      <w:proofErr w:type="spellEnd"/>
      <w:r w:rsidRPr="00E468B4">
        <w:rPr>
          <w:rFonts w:ascii="Arial" w:hAnsi="Arial" w:cs="Arial"/>
          <w:bCs/>
        </w:rPr>
        <w:t xml:space="preserve"> induced activity suppression by comparing wheel revolutions during the stimulated hours between CT 12 – 16 and equivalent time bins from free-running days with no stimulation.</w:t>
      </w:r>
    </w:p>
    <w:p w14:paraId="40AB3423" w14:textId="77777777" w:rsidR="000B1D7F" w:rsidRPr="00E468B4" w:rsidRDefault="000B1D7F" w:rsidP="000B1D7F">
      <w:pPr>
        <w:jc w:val="both"/>
        <w:rPr>
          <w:rFonts w:ascii="Arial" w:hAnsi="Arial" w:cs="Arial"/>
          <w:bCs/>
        </w:rPr>
      </w:pPr>
    </w:p>
    <w:p w14:paraId="02FBECAC" w14:textId="77777777" w:rsidR="000B1D7F" w:rsidRPr="00E468B4" w:rsidRDefault="000B1D7F" w:rsidP="000B1D7F">
      <w:pPr>
        <w:jc w:val="both"/>
        <w:rPr>
          <w:rFonts w:ascii="Arial" w:hAnsi="Arial" w:cs="Arial"/>
          <w:bCs/>
        </w:rPr>
      </w:pPr>
    </w:p>
    <w:p w14:paraId="15B340AE" w14:textId="77777777" w:rsidR="000B1D7F" w:rsidRPr="00E468B4" w:rsidRDefault="000B1D7F" w:rsidP="000B1D7F">
      <w:pPr>
        <w:jc w:val="both"/>
        <w:rPr>
          <w:rFonts w:ascii="Arial" w:hAnsi="Arial" w:cs="Arial"/>
          <w:b/>
          <w:bCs/>
          <w:sz w:val="20"/>
          <w:szCs w:val="20"/>
        </w:rPr>
      </w:pPr>
      <w:r w:rsidRPr="00E468B4">
        <w:rPr>
          <w:rFonts w:ascii="Arial" w:hAnsi="Arial" w:cs="Arial"/>
          <w:b/>
          <w:bCs/>
        </w:rPr>
        <w:t>References</w:t>
      </w:r>
    </w:p>
    <w:p w14:paraId="18C4FD8D" w14:textId="77777777" w:rsidR="000B1D7F" w:rsidRPr="00E468B4" w:rsidRDefault="000B1D7F" w:rsidP="000B1D7F">
      <w:pPr>
        <w:jc w:val="both"/>
        <w:rPr>
          <w:rFonts w:ascii="Arial" w:hAnsi="Arial" w:cs="Arial"/>
          <w:sz w:val="20"/>
          <w:szCs w:val="20"/>
        </w:rPr>
      </w:pPr>
    </w:p>
    <w:p w14:paraId="583FC664" w14:textId="77777777" w:rsidR="000B1D7F" w:rsidRPr="00EE4B1E" w:rsidRDefault="000B1D7F" w:rsidP="000B1D7F">
      <w:pPr>
        <w:pStyle w:val="EndNoteBibliography"/>
        <w:ind w:left="720" w:hanging="720"/>
        <w:rPr>
          <w:noProof/>
        </w:rPr>
      </w:pPr>
      <w:r w:rsidRPr="00E468B4">
        <w:rPr>
          <w:rFonts w:ascii="Arial" w:hAnsi="Arial" w:cs="Arial"/>
          <w:sz w:val="20"/>
          <w:szCs w:val="20"/>
        </w:rPr>
        <w:fldChar w:fldCharType="begin"/>
      </w:r>
      <w:r w:rsidRPr="00E468B4">
        <w:rPr>
          <w:rFonts w:ascii="Arial" w:hAnsi="Arial" w:cs="Arial"/>
          <w:sz w:val="20"/>
          <w:szCs w:val="20"/>
        </w:rPr>
        <w:instrText xml:space="preserve"> ADDIN EN.REFLIST </w:instrText>
      </w:r>
      <w:r w:rsidRPr="00E468B4">
        <w:rPr>
          <w:rFonts w:ascii="Arial" w:hAnsi="Arial" w:cs="Arial"/>
          <w:sz w:val="20"/>
          <w:szCs w:val="20"/>
        </w:rPr>
        <w:fldChar w:fldCharType="separate"/>
      </w:r>
      <w:r w:rsidRPr="00EE4B1E">
        <w:rPr>
          <w:noProof/>
        </w:rPr>
        <w:t xml:space="preserve">ABRAHAMSON, E. E., LEAK, R. K. &amp; MOORE, R. Y. 2001. The suprachiasmatic nucleus projects to posterior hypothalamic arousal systems. </w:t>
      </w:r>
      <w:r w:rsidRPr="00EE4B1E">
        <w:rPr>
          <w:i/>
          <w:noProof/>
        </w:rPr>
        <w:t>Neuroreport,</w:t>
      </w:r>
      <w:r w:rsidRPr="00EE4B1E">
        <w:rPr>
          <w:noProof/>
        </w:rPr>
        <w:t xml:space="preserve"> 12</w:t>
      </w:r>
      <w:r w:rsidRPr="00EE4B1E">
        <w:rPr>
          <w:b/>
          <w:noProof/>
        </w:rPr>
        <w:t>,</w:t>
      </w:r>
      <w:r w:rsidRPr="00EE4B1E">
        <w:rPr>
          <w:noProof/>
        </w:rPr>
        <w:t xml:space="preserve"> 435-440.</w:t>
      </w:r>
    </w:p>
    <w:p w14:paraId="21AABEB3" w14:textId="77777777" w:rsidR="000B1D7F" w:rsidRPr="00EE4B1E" w:rsidRDefault="000B1D7F" w:rsidP="000B1D7F">
      <w:pPr>
        <w:pStyle w:val="EndNoteBibliography"/>
        <w:ind w:left="720" w:hanging="720"/>
        <w:rPr>
          <w:noProof/>
        </w:rPr>
      </w:pPr>
      <w:r w:rsidRPr="00EE4B1E">
        <w:rPr>
          <w:noProof/>
        </w:rPr>
        <w:t xml:space="preserve">ABRAHAMSON, E. E. &amp; MOORE, R. Y. 2001. Suprachiasmatic nucleus in the mouse: retinal innervation, intrinsic organization and efferent projections. </w:t>
      </w:r>
      <w:r w:rsidRPr="00EE4B1E">
        <w:rPr>
          <w:i/>
          <w:noProof/>
        </w:rPr>
        <w:t>Brain Research,</w:t>
      </w:r>
      <w:r w:rsidRPr="00EE4B1E">
        <w:rPr>
          <w:noProof/>
        </w:rPr>
        <w:t xml:space="preserve"> 916</w:t>
      </w:r>
      <w:r w:rsidRPr="00EE4B1E">
        <w:rPr>
          <w:b/>
          <w:noProof/>
        </w:rPr>
        <w:t>,</w:t>
      </w:r>
      <w:r w:rsidRPr="00EE4B1E">
        <w:rPr>
          <w:noProof/>
        </w:rPr>
        <w:t xml:space="preserve"> 172-191.</w:t>
      </w:r>
    </w:p>
    <w:p w14:paraId="2E62A0BC" w14:textId="77777777" w:rsidR="000B1D7F" w:rsidRPr="00EE4B1E" w:rsidRDefault="000B1D7F" w:rsidP="000B1D7F">
      <w:pPr>
        <w:pStyle w:val="EndNoteBibliography"/>
        <w:ind w:left="720" w:hanging="720"/>
        <w:rPr>
          <w:noProof/>
        </w:rPr>
      </w:pPr>
      <w:r w:rsidRPr="00EE4B1E">
        <w:rPr>
          <w:noProof/>
        </w:rPr>
        <w:t xml:space="preserve">AN, S., HARANG, R., MEEKER, K., GRANADOS-FUENTES, D., TSAI, C. A., MAZUSKI, C., KIM, J., DOYLE, F. J., PETZOLD, L. R. &amp; HERZOG, E. D. 2013. A neuropeptide speeds circadian entrainment by reducing intercellular synchrony. </w:t>
      </w:r>
      <w:r w:rsidRPr="00EE4B1E">
        <w:rPr>
          <w:i/>
          <w:noProof/>
        </w:rPr>
        <w:t>Proceedings of the National Academy of Sciences of the United States of America,</w:t>
      </w:r>
      <w:r w:rsidRPr="00EE4B1E">
        <w:rPr>
          <w:noProof/>
        </w:rPr>
        <w:t xml:space="preserve"> 110</w:t>
      </w:r>
      <w:r w:rsidRPr="00EE4B1E">
        <w:rPr>
          <w:b/>
          <w:noProof/>
        </w:rPr>
        <w:t>,</w:t>
      </w:r>
      <w:r w:rsidRPr="00EE4B1E">
        <w:rPr>
          <w:noProof/>
        </w:rPr>
        <w:t xml:space="preserve"> 61.</w:t>
      </w:r>
    </w:p>
    <w:p w14:paraId="18BD1F9F" w14:textId="77777777" w:rsidR="000B1D7F" w:rsidRPr="00EE4B1E" w:rsidRDefault="000B1D7F" w:rsidP="000B1D7F">
      <w:pPr>
        <w:pStyle w:val="EndNoteBibliography"/>
        <w:ind w:left="720" w:hanging="720"/>
        <w:rPr>
          <w:noProof/>
        </w:rPr>
      </w:pPr>
      <w:r w:rsidRPr="00EE4B1E">
        <w:rPr>
          <w:noProof/>
        </w:rPr>
        <w:t xml:space="preserve">AN, S., IRWIN, R. P., ALLEN, C. N., TSAI, C. &amp; HERZOG, E. D. 2011. Vasoactive intestinal polypeptide requires parallel changes in adenylate cyclase and phospholipase C to entrain circadian rhythms to a predictable phase. </w:t>
      </w:r>
      <w:r w:rsidRPr="00EE4B1E">
        <w:rPr>
          <w:i/>
          <w:noProof/>
        </w:rPr>
        <w:t>Journal of neurophysiology,</w:t>
      </w:r>
      <w:r w:rsidRPr="00EE4B1E">
        <w:rPr>
          <w:noProof/>
        </w:rPr>
        <w:t xml:space="preserve"> 105</w:t>
      </w:r>
      <w:r w:rsidRPr="00EE4B1E">
        <w:rPr>
          <w:b/>
          <w:noProof/>
        </w:rPr>
        <w:t>,</w:t>
      </w:r>
      <w:r w:rsidRPr="00EE4B1E">
        <w:rPr>
          <w:noProof/>
        </w:rPr>
        <w:t xml:space="preserve"> 2289-96.</w:t>
      </w:r>
    </w:p>
    <w:p w14:paraId="2A72C9A4" w14:textId="77777777" w:rsidR="000B1D7F" w:rsidRPr="00EE4B1E" w:rsidRDefault="000B1D7F" w:rsidP="000B1D7F">
      <w:pPr>
        <w:pStyle w:val="EndNoteBibliography"/>
        <w:ind w:left="720" w:hanging="720"/>
        <w:rPr>
          <w:noProof/>
        </w:rPr>
      </w:pPr>
      <w:r w:rsidRPr="00EE4B1E">
        <w:rPr>
          <w:noProof/>
        </w:rPr>
        <w:t xml:space="preserve">AN, S., TSAI, C., RONECKER, J., BAYLY, A. &amp; HERZOG, E. D. 2012. Spatiotemporal distribution of vasoactive intestinal polypeptide receptor 2 in mouse suprachiasmatic nucleus. </w:t>
      </w:r>
      <w:r w:rsidRPr="00EE4B1E">
        <w:rPr>
          <w:i/>
          <w:noProof/>
        </w:rPr>
        <w:t>The Journal of comparative neurology,</w:t>
      </w:r>
      <w:r w:rsidRPr="00EE4B1E">
        <w:rPr>
          <w:noProof/>
        </w:rPr>
        <w:t xml:space="preserve"> 520</w:t>
      </w:r>
      <w:r w:rsidRPr="00EE4B1E">
        <w:rPr>
          <w:b/>
          <w:noProof/>
        </w:rPr>
        <w:t>,</w:t>
      </w:r>
      <w:r w:rsidRPr="00EE4B1E">
        <w:rPr>
          <w:noProof/>
        </w:rPr>
        <w:t xml:space="preserve"> 2730-2741.</w:t>
      </w:r>
    </w:p>
    <w:p w14:paraId="10AE58DF" w14:textId="77777777" w:rsidR="000B1D7F" w:rsidRPr="00EE4B1E" w:rsidRDefault="000B1D7F" w:rsidP="000B1D7F">
      <w:pPr>
        <w:pStyle w:val="EndNoteBibliography"/>
        <w:ind w:left="720" w:hanging="720"/>
        <w:rPr>
          <w:noProof/>
        </w:rPr>
      </w:pPr>
      <w:r w:rsidRPr="00EE4B1E">
        <w:rPr>
          <w:noProof/>
        </w:rPr>
        <w:t xml:space="preserve">ASTON-JONES, G., CHEN, S., ZHU, Y. &amp; OSHINSKY, M. L. 2001. A neural circuit for circadian regulation of arousal. </w:t>
      </w:r>
      <w:r w:rsidRPr="00EE4B1E">
        <w:rPr>
          <w:i/>
          <w:noProof/>
        </w:rPr>
        <w:t>Nat Neurosci,</w:t>
      </w:r>
      <w:r w:rsidRPr="00EE4B1E">
        <w:rPr>
          <w:noProof/>
        </w:rPr>
        <w:t xml:space="preserve"> 4</w:t>
      </w:r>
      <w:r w:rsidRPr="00EE4B1E">
        <w:rPr>
          <w:b/>
          <w:noProof/>
        </w:rPr>
        <w:t>,</w:t>
      </w:r>
      <w:r w:rsidRPr="00EE4B1E">
        <w:rPr>
          <w:noProof/>
        </w:rPr>
        <w:t xml:space="preserve"> 732-8.</w:t>
      </w:r>
    </w:p>
    <w:p w14:paraId="0B9410A6" w14:textId="77777777" w:rsidR="000B1D7F" w:rsidRPr="00EE4B1E" w:rsidRDefault="000B1D7F" w:rsidP="000B1D7F">
      <w:pPr>
        <w:pStyle w:val="EndNoteBibliography"/>
        <w:ind w:left="720" w:hanging="720"/>
        <w:rPr>
          <w:noProof/>
        </w:rPr>
      </w:pPr>
      <w:r w:rsidRPr="00EE4B1E">
        <w:rPr>
          <w:noProof/>
        </w:rPr>
        <w:t xml:space="preserve">ATON, S. J., BLOCK, G. D., TEI, H., YAMAZAKI, S. &amp; HERZOG, E. D. 2004. Plasticity of circadian behavior and the suprachiasmatic nucleus following exposure to non-24-hour light cycles. </w:t>
      </w:r>
      <w:r w:rsidRPr="00EE4B1E">
        <w:rPr>
          <w:i/>
          <w:noProof/>
        </w:rPr>
        <w:t>J Biol Rhythms,</w:t>
      </w:r>
      <w:r w:rsidRPr="00EE4B1E">
        <w:rPr>
          <w:noProof/>
        </w:rPr>
        <w:t xml:space="preserve"> 19</w:t>
      </w:r>
      <w:r w:rsidRPr="00EE4B1E">
        <w:rPr>
          <w:b/>
          <w:noProof/>
        </w:rPr>
        <w:t>,</w:t>
      </w:r>
      <w:r w:rsidRPr="00EE4B1E">
        <w:rPr>
          <w:noProof/>
        </w:rPr>
        <w:t xml:space="preserve"> 198-207.</w:t>
      </w:r>
    </w:p>
    <w:p w14:paraId="4A4F552B" w14:textId="77777777" w:rsidR="000B1D7F" w:rsidRPr="00EE4B1E" w:rsidRDefault="000B1D7F" w:rsidP="000B1D7F">
      <w:pPr>
        <w:pStyle w:val="EndNoteBibliography"/>
        <w:ind w:left="720" w:hanging="720"/>
        <w:rPr>
          <w:noProof/>
        </w:rPr>
      </w:pPr>
      <w:r w:rsidRPr="00EE4B1E">
        <w:rPr>
          <w:noProof/>
        </w:rPr>
        <w:t xml:space="preserve">ATON, S. J., COLWELL, C. S., HARMAR, A. J., WASCHEK, J. &amp; HERZOG, E. D. 2005. Vasoactive intestinal polypeptide mediates circadian rhythmicity and synchrony in mammalian clock neurons. </w:t>
      </w:r>
      <w:r w:rsidRPr="00EE4B1E">
        <w:rPr>
          <w:i/>
          <w:noProof/>
        </w:rPr>
        <w:t>Nat.Neurosci,</w:t>
      </w:r>
      <w:r w:rsidRPr="00EE4B1E">
        <w:rPr>
          <w:noProof/>
        </w:rPr>
        <w:t xml:space="preserve"> 8</w:t>
      </w:r>
      <w:r w:rsidRPr="00EE4B1E">
        <w:rPr>
          <w:b/>
          <w:noProof/>
        </w:rPr>
        <w:t>,</w:t>
      </w:r>
      <w:r w:rsidRPr="00EE4B1E">
        <w:rPr>
          <w:noProof/>
        </w:rPr>
        <w:t xml:space="preserve"> 476-483.</w:t>
      </w:r>
    </w:p>
    <w:p w14:paraId="60833A8C" w14:textId="77777777" w:rsidR="000B1D7F" w:rsidRPr="00EE4B1E" w:rsidRDefault="000B1D7F" w:rsidP="000B1D7F">
      <w:pPr>
        <w:pStyle w:val="EndNoteBibliography"/>
        <w:ind w:left="720" w:hanging="720"/>
        <w:rPr>
          <w:noProof/>
        </w:rPr>
      </w:pPr>
      <w:r w:rsidRPr="00EE4B1E">
        <w:rPr>
          <w:noProof/>
        </w:rPr>
        <w:t xml:space="preserve">BAN, Y., SHIGEYOSHI, Y. &amp; OKAMURA, H. 1997. Development of vasoactive intestinal peptide mRNA rhythm in the rat suprachiasmatic nucleus. </w:t>
      </w:r>
      <w:r w:rsidRPr="00EE4B1E">
        <w:rPr>
          <w:i/>
          <w:noProof/>
        </w:rPr>
        <w:t>Journal of Neuroscience,</w:t>
      </w:r>
      <w:r w:rsidRPr="00EE4B1E">
        <w:rPr>
          <w:noProof/>
        </w:rPr>
        <w:t xml:space="preserve"> 17</w:t>
      </w:r>
      <w:r w:rsidRPr="00EE4B1E">
        <w:rPr>
          <w:b/>
          <w:noProof/>
        </w:rPr>
        <w:t>,</w:t>
      </w:r>
      <w:r w:rsidRPr="00EE4B1E">
        <w:rPr>
          <w:noProof/>
        </w:rPr>
        <w:t xml:space="preserve"> 3920-3931.</w:t>
      </w:r>
    </w:p>
    <w:p w14:paraId="2569E43A" w14:textId="77777777" w:rsidR="000B1D7F" w:rsidRPr="00EE4B1E" w:rsidRDefault="000B1D7F" w:rsidP="000B1D7F">
      <w:pPr>
        <w:pStyle w:val="EndNoteBibliography"/>
        <w:ind w:left="720" w:hanging="720"/>
        <w:rPr>
          <w:noProof/>
        </w:rPr>
      </w:pPr>
      <w:r w:rsidRPr="00EE4B1E">
        <w:rPr>
          <w:noProof/>
        </w:rPr>
        <w:lastRenderedPageBreak/>
        <w:t xml:space="preserve">BRANCACCIO, M., MAYWOOD, E. S., CHESHAM, J. E., LOUDON, A. S. I. &amp; HASTINGS, M. H. 2013. A Gq-Ca 2+ axis controls circuit-level encoding of circadian time in the suprachiasmatic nucleus. </w:t>
      </w:r>
      <w:r w:rsidRPr="00EE4B1E">
        <w:rPr>
          <w:i/>
          <w:noProof/>
        </w:rPr>
        <w:t>Neuron,</w:t>
      </w:r>
      <w:r w:rsidRPr="00EE4B1E">
        <w:rPr>
          <w:noProof/>
        </w:rPr>
        <w:t xml:space="preserve"> 78</w:t>
      </w:r>
      <w:r w:rsidRPr="00EE4B1E">
        <w:rPr>
          <w:b/>
          <w:noProof/>
        </w:rPr>
        <w:t>,</w:t>
      </w:r>
      <w:r w:rsidRPr="00EE4B1E">
        <w:rPr>
          <w:noProof/>
        </w:rPr>
        <w:t xml:space="preserve"> 714-728.</w:t>
      </w:r>
    </w:p>
    <w:p w14:paraId="6A6556F7" w14:textId="77777777" w:rsidR="000B1D7F" w:rsidRPr="00EE4B1E" w:rsidRDefault="000B1D7F" w:rsidP="000B1D7F">
      <w:pPr>
        <w:pStyle w:val="EndNoteBibliography"/>
        <w:ind w:left="720" w:hanging="720"/>
        <w:rPr>
          <w:noProof/>
        </w:rPr>
      </w:pPr>
      <w:r w:rsidRPr="00EE4B1E">
        <w:rPr>
          <w:noProof/>
        </w:rPr>
        <w:t xml:space="preserve">BROWN, T. M., COLWELL, C. S., WASCHEK, J. A. &amp; PIGGINS, H. D. 2007. Disrupted neuronal activity rhythms in the suprachiasmatic nuclei of vasoactive intestinal polypeptide-deficient mice. </w:t>
      </w:r>
      <w:r w:rsidRPr="00EE4B1E">
        <w:rPr>
          <w:i/>
          <w:noProof/>
        </w:rPr>
        <w:t>Journal of neurophysiology,</w:t>
      </w:r>
      <w:r w:rsidRPr="00EE4B1E">
        <w:rPr>
          <w:noProof/>
        </w:rPr>
        <w:t xml:space="preserve"> 97</w:t>
      </w:r>
      <w:r w:rsidRPr="00EE4B1E">
        <w:rPr>
          <w:b/>
          <w:noProof/>
        </w:rPr>
        <w:t>,</w:t>
      </w:r>
      <w:r w:rsidRPr="00EE4B1E">
        <w:rPr>
          <w:noProof/>
        </w:rPr>
        <w:t xml:space="preserve"> 2553-2558.</w:t>
      </w:r>
    </w:p>
    <w:p w14:paraId="4CC63006" w14:textId="77777777" w:rsidR="000B1D7F" w:rsidRPr="00EE4B1E" w:rsidRDefault="000B1D7F" w:rsidP="000B1D7F">
      <w:pPr>
        <w:pStyle w:val="EndNoteBibliography"/>
        <w:ind w:left="720" w:hanging="720"/>
        <w:rPr>
          <w:noProof/>
        </w:rPr>
      </w:pPr>
      <w:r w:rsidRPr="00EE4B1E">
        <w:rPr>
          <w:noProof/>
        </w:rPr>
        <w:t xml:space="preserve">CASSONE, V. M., WARREN, W. S., BROOKS, D. S. &amp; LU, J. 1993. Melatonin, the pineal gland, and circadian rhythms. </w:t>
      </w:r>
      <w:r w:rsidRPr="00EE4B1E">
        <w:rPr>
          <w:i/>
          <w:noProof/>
        </w:rPr>
        <w:t>J Biol Rhythms,</w:t>
      </w:r>
      <w:r w:rsidRPr="00EE4B1E">
        <w:rPr>
          <w:noProof/>
        </w:rPr>
        <w:t xml:space="preserve"> 8 Suppl</w:t>
      </w:r>
      <w:r w:rsidRPr="00EE4B1E">
        <w:rPr>
          <w:b/>
          <w:noProof/>
        </w:rPr>
        <w:t>,</w:t>
      </w:r>
      <w:r w:rsidRPr="00EE4B1E">
        <w:rPr>
          <w:noProof/>
        </w:rPr>
        <w:t xml:space="preserve"> S73-S81.</w:t>
      </w:r>
    </w:p>
    <w:p w14:paraId="6A2D3E67" w14:textId="77777777" w:rsidR="000B1D7F" w:rsidRPr="00EE4B1E" w:rsidRDefault="000B1D7F" w:rsidP="000B1D7F">
      <w:pPr>
        <w:pStyle w:val="EndNoteBibliography"/>
        <w:ind w:left="720" w:hanging="720"/>
        <w:rPr>
          <w:noProof/>
        </w:rPr>
      </w:pPr>
      <w:r w:rsidRPr="00EE4B1E">
        <w:rPr>
          <w:noProof/>
        </w:rPr>
        <w:t xml:space="preserve">DING, J. M., FAIMAN, L. E., HURST, W. J., KURIASHKINA, L. R. &amp; GILLETTE, M. U. 1997. Resetting the biological clock: mediation of nocturnal CREB phosphorylation via light, glutamate, and nitric oxide. </w:t>
      </w:r>
      <w:r w:rsidRPr="00EE4B1E">
        <w:rPr>
          <w:i/>
          <w:noProof/>
        </w:rPr>
        <w:t>Journal of Neuroscience,</w:t>
      </w:r>
      <w:r w:rsidRPr="00EE4B1E">
        <w:rPr>
          <w:noProof/>
        </w:rPr>
        <w:t xml:space="preserve"> 17</w:t>
      </w:r>
      <w:r w:rsidRPr="00EE4B1E">
        <w:rPr>
          <w:b/>
          <w:noProof/>
        </w:rPr>
        <w:t>,</w:t>
      </w:r>
      <w:r w:rsidRPr="00EE4B1E">
        <w:rPr>
          <w:noProof/>
        </w:rPr>
        <w:t xml:space="preserve"> 667-675.</w:t>
      </w:r>
    </w:p>
    <w:p w14:paraId="64BFE8A8" w14:textId="77777777" w:rsidR="000B1D7F" w:rsidRPr="00EE4B1E" w:rsidRDefault="000B1D7F" w:rsidP="000B1D7F">
      <w:pPr>
        <w:pStyle w:val="EndNoteBibliography"/>
        <w:ind w:left="720" w:hanging="720"/>
        <w:rPr>
          <w:noProof/>
        </w:rPr>
      </w:pPr>
      <w:r w:rsidRPr="00EE4B1E">
        <w:rPr>
          <w:noProof/>
        </w:rPr>
        <w:t xml:space="preserve">DUNLAP, J. C. 1999. Molecular bases for circadian clocks. </w:t>
      </w:r>
      <w:r w:rsidRPr="00EE4B1E">
        <w:rPr>
          <w:i/>
          <w:noProof/>
        </w:rPr>
        <w:t>Cell,</w:t>
      </w:r>
      <w:r w:rsidRPr="00EE4B1E">
        <w:rPr>
          <w:noProof/>
        </w:rPr>
        <w:t xml:space="preserve"> 96</w:t>
      </w:r>
      <w:r w:rsidRPr="00EE4B1E">
        <w:rPr>
          <w:b/>
          <w:noProof/>
        </w:rPr>
        <w:t>,</w:t>
      </w:r>
      <w:r w:rsidRPr="00EE4B1E">
        <w:rPr>
          <w:noProof/>
        </w:rPr>
        <w:t xml:space="preserve"> 271-90.</w:t>
      </w:r>
    </w:p>
    <w:p w14:paraId="314D5CCF" w14:textId="77777777" w:rsidR="000B1D7F" w:rsidRPr="00EE4B1E" w:rsidRDefault="000B1D7F" w:rsidP="000B1D7F">
      <w:pPr>
        <w:pStyle w:val="EndNoteBibliography"/>
        <w:ind w:left="720" w:hanging="720"/>
        <w:rPr>
          <w:noProof/>
        </w:rPr>
      </w:pPr>
      <w:r w:rsidRPr="00EE4B1E">
        <w:rPr>
          <w:noProof/>
        </w:rPr>
        <w:t xml:space="preserve">EASTMAN, C. I., MISTLBERGER, R. E. &amp; RECHTSCHAFFEN, A. 1984. Suprachiasmatic nuclei lesions eliminate circadian temperature and sleep rhythms in the rat. </w:t>
      </w:r>
      <w:r w:rsidRPr="00EE4B1E">
        <w:rPr>
          <w:i/>
          <w:noProof/>
        </w:rPr>
        <w:t>Physiol Behav.,</w:t>
      </w:r>
      <w:r w:rsidRPr="00EE4B1E">
        <w:rPr>
          <w:noProof/>
        </w:rPr>
        <w:t xml:space="preserve"> 32</w:t>
      </w:r>
      <w:r w:rsidRPr="00EE4B1E">
        <w:rPr>
          <w:b/>
          <w:noProof/>
        </w:rPr>
        <w:t>,</w:t>
      </w:r>
      <w:r w:rsidRPr="00EE4B1E">
        <w:rPr>
          <w:noProof/>
        </w:rPr>
        <w:t xml:space="preserve"> 357-368.</w:t>
      </w:r>
    </w:p>
    <w:p w14:paraId="7FEE3AA0" w14:textId="77777777" w:rsidR="000B1D7F" w:rsidRPr="00EE4B1E" w:rsidRDefault="000B1D7F" w:rsidP="000B1D7F">
      <w:pPr>
        <w:pStyle w:val="EndNoteBibliography"/>
        <w:ind w:left="720" w:hanging="720"/>
        <w:rPr>
          <w:noProof/>
        </w:rPr>
      </w:pPr>
      <w:r w:rsidRPr="00EE4B1E">
        <w:rPr>
          <w:noProof/>
        </w:rPr>
        <w:t xml:space="preserve">ENOKI, R., ONO, D., KURODA, S., HONMA, S. &amp; HONMA, K.-I. 2017. Dual origins of the intracellular circadian calcium rhythm in the suprachiasmatic nucleus. </w:t>
      </w:r>
      <w:r w:rsidRPr="00EE4B1E">
        <w:rPr>
          <w:i/>
          <w:noProof/>
        </w:rPr>
        <w:t>Scientific Reports,</w:t>
      </w:r>
      <w:r w:rsidRPr="00EE4B1E">
        <w:rPr>
          <w:noProof/>
        </w:rPr>
        <w:t xml:space="preserve"> 7.</w:t>
      </w:r>
    </w:p>
    <w:p w14:paraId="714C0CA0" w14:textId="77777777" w:rsidR="000B1D7F" w:rsidRPr="00EE4B1E" w:rsidRDefault="000B1D7F" w:rsidP="000B1D7F">
      <w:pPr>
        <w:pStyle w:val="EndNoteBibliography"/>
        <w:ind w:left="720" w:hanging="720"/>
        <w:rPr>
          <w:noProof/>
        </w:rPr>
      </w:pPr>
      <w:r w:rsidRPr="00EE4B1E">
        <w:rPr>
          <w:noProof/>
        </w:rPr>
        <w:t xml:space="preserve">FAHRENKRUG, J., GEORG, B., HANNIBAL, J. &amp; JØRGENSEN, H. L. 2012. Altered rhythm of adrenal clock genes, StAR and serum corticosterone in VIP receptor 2-deficient mice. </w:t>
      </w:r>
      <w:r w:rsidRPr="00EE4B1E">
        <w:rPr>
          <w:i/>
          <w:noProof/>
        </w:rPr>
        <w:t>Journal of molecular neuroscience : MN,</w:t>
      </w:r>
      <w:r w:rsidRPr="00EE4B1E">
        <w:rPr>
          <w:noProof/>
        </w:rPr>
        <w:t xml:space="preserve"> 48</w:t>
      </w:r>
      <w:r w:rsidRPr="00EE4B1E">
        <w:rPr>
          <w:b/>
          <w:noProof/>
        </w:rPr>
        <w:t>,</w:t>
      </w:r>
      <w:r w:rsidRPr="00EE4B1E">
        <w:rPr>
          <w:noProof/>
        </w:rPr>
        <w:t xml:space="preserve"> 584-596.</w:t>
      </w:r>
    </w:p>
    <w:p w14:paraId="0D8D43C0" w14:textId="77777777" w:rsidR="000B1D7F" w:rsidRPr="00EE4B1E" w:rsidRDefault="000B1D7F" w:rsidP="000B1D7F">
      <w:pPr>
        <w:pStyle w:val="EndNoteBibliography"/>
        <w:ind w:left="720" w:hanging="720"/>
        <w:rPr>
          <w:noProof/>
        </w:rPr>
      </w:pPr>
      <w:r w:rsidRPr="00EE4B1E">
        <w:rPr>
          <w:noProof/>
        </w:rPr>
        <w:t xml:space="preserve">FAN, J., ZENG, H., OLSON, D. P., HUBER, K. M., GIBSON, J. R. &amp; TAKAHASHI, J. S. 2015. Vasoactive intestinal polypeptide (VIP)-expressing neurons in the suprachiasmatic nucleus provide sparse GABAergic outputs to local neurons with circadian regulation occurring distal to the opening of postsynaptic GABAA ionotropic receptors. </w:t>
      </w:r>
      <w:r w:rsidRPr="00EE4B1E">
        <w:rPr>
          <w:i/>
          <w:noProof/>
        </w:rPr>
        <w:t>Journal of Neuroscience,</w:t>
      </w:r>
      <w:r w:rsidRPr="00EE4B1E">
        <w:rPr>
          <w:noProof/>
        </w:rPr>
        <w:t xml:space="preserve"> 35</w:t>
      </w:r>
      <w:r w:rsidRPr="00EE4B1E">
        <w:rPr>
          <w:b/>
          <w:noProof/>
        </w:rPr>
        <w:t>,</w:t>
      </w:r>
      <w:r w:rsidRPr="00EE4B1E">
        <w:rPr>
          <w:noProof/>
        </w:rPr>
        <w:t xml:space="preserve"> 1905-1920.</w:t>
      </w:r>
    </w:p>
    <w:p w14:paraId="7F6CC655" w14:textId="77777777" w:rsidR="000B1D7F" w:rsidRPr="00EE4B1E" w:rsidRDefault="000B1D7F" w:rsidP="000B1D7F">
      <w:pPr>
        <w:pStyle w:val="EndNoteBibliography"/>
        <w:ind w:left="720" w:hanging="720"/>
        <w:rPr>
          <w:noProof/>
        </w:rPr>
      </w:pPr>
      <w:r w:rsidRPr="00EE4B1E">
        <w:rPr>
          <w:noProof/>
        </w:rPr>
        <w:t xml:space="preserve">FERNANDEZ, D. C., CHANG, Y.-T., HATTAR, S. &amp; CHEN, S.-K. 2016. Architecture of retinal projections to the central circadian pacemaker. </w:t>
      </w:r>
      <w:r w:rsidRPr="00EE4B1E">
        <w:rPr>
          <w:i/>
          <w:noProof/>
        </w:rPr>
        <w:t>Proceedings of the National Academy of Sciences</w:t>
      </w:r>
      <w:r w:rsidRPr="00EE4B1E">
        <w:rPr>
          <w:b/>
          <w:noProof/>
        </w:rPr>
        <w:t>,</w:t>
      </w:r>
      <w:r w:rsidRPr="00EE4B1E">
        <w:rPr>
          <w:noProof/>
        </w:rPr>
        <w:t xml:space="preserve"> 201523629.</w:t>
      </w:r>
    </w:p>
    <w:p w14:paraId="0B01A3D1" w14:textId="77777777" w:rsidR="000B1D7F" w:rsidRPr="00EE4B1E" w:rsidRDefault="000B1D7F" w:rsidP="000B1D7F">
      <w:pPr>
        <w:pStyle w:val="EndNoteBibliography"/>
        <w:ind w:left="720" w:hanging="720"/>
        <w:rPr>
          <w:noProof/>
        </w:rPr>
      </w:pPr>
      <w:r w:rsidRPr="00EE4B1E">
        <w:rPr>
          <w:noProof/>
        </w:rPr>
        <w:t xml:space="preserve">FRANCL, J. M., KAUR, G. &amp; GLASS, J. D. 2010. Regulation of vasoactive intestinal polypeptide release in the suprachiasmatic nucleus circadian clock. </w:t>
      </w:r>
      <w:r w:rsidRPr="00EE4B1E">
        <w:rPr>
          <w:i/>
          <w:noProof/>
        </w:rPr>
        <w:t>Neuroreport,</w:t>
      </w:r>
      <w:r w:rsidRPr="00EE4B1E">
        <w:rPr>
          <w:noProof/>
        </w:rPr>
        <w:t xml:space="preserve"> 21</w:t>
      </w:r>
      <w:r w:rsidRPr="00EE4B1E">
        <w:rPr>
          <w:b/>
          <w:noProof/>
        </w:rPr>
        <w:t>,</w:t>
      </w:r>
      <w:r w:rsidRPr="00EE4B1E">
        <w:rPr>
          <w:noProof/>
        </w:rPr>
        <w:t xml:space="preserve"> 1055-9.</w:t>
      </w:r>
    </w:p>
    <w:p w14:paraId="58F642FE" w14:textId="77777777" w:rsidR="000B1D7F" w:rsidRPr="00EE4B1E" w:rsidRDefault="000B1D7F" w:rsidP="000B1D7F">
      <w:pPr>
        <w:pStyle w:val="EndNoteBibliography"/>
        <w:ind w:left="720" w:hanging="720"/>
        <w:rPr>
          <w:noProof/>
        </w:rPr>
      </w:pPr>
      <w:r w:rsidRPr="00EE4B1E">
        <w:rPr>
          <w:noProof/>
        </w:rPr>
        <w:t xml:space="preserve">FREEMAN, G. M., KROCK, R. M., ATON, S. J., THABEN, P. &amp; HERZOG, E. D. 2013. GABA Networks Destabilize Genetic Oscillations in the Circadian Pacemaker. </w:t>
      </w:r>
      <w:r w:rsidRPr="00EE4B1E">
        <w:rPr>
          <w:i/>
          <w:noProof/>
        </w:rPr>
        <w:t>Neuron,</w:t>
      </w:r>
      <w:r w:rsidRPr="00EE4B1E">
        <w:rPr>
          <w:noProof/>
        </w:rPr>
        <w:t xml:space="preserve"> 78</w:t>
      </w:r>
      <w:r w:rsidRPr="00EE4B1E">
        <w:rPr>
          <w:b/>
          <w:noProof/>
        </w:rPr>
        <w:t>,</w:t>
      </w:r>
      <w:r w:rsidRPr="00EE4B1E">
        <w:rPr>
          <w:noProof/>
        </w:rPr>
        <w:t xml:space="preserve"> 799-806.</w:t>
      </w:r>
    </w:p>
    <w:p w14:paraId="7A7501B5" w14:textId="77777777" w:rsidR="000B1D7F" w:rsidRPr="00EE4B1E" w:rsidRDefault="000B1D7F" w:rsidP="000B1D7F">
      <w:pPr>
        <w:pStyle w:val="EndNoteBibliography"/>
        <w:ind w:left="720" w:hanging="720"/>
        <w:rPr>
          <w:noProof/>
        </w:rPr>
      </w:pPr>
      <w:r w:rsidRPr="00EE4B1E">
        <w:rPr>
          <w:noProof/>
        </w:rPr>
        <w:t xml:space="preserve">HANNIBAL, J., MØLLER, M., OTTERSEN, O. P. &amp; FAHRENKRUG, J. 2000. PACAP and glutamate are co-stored in the retinohypothalamic tract. </w:t>
      </w:r>
      <w:r w:rsidRPr="00EE4B1E">
        <w:rPr>
          <w:i/>
          <w:noProof/>
        </w:rPr>
        <w:t>The Journal of comparative neurology,</w:t>
      </w:r>
      <w:r w:rsidRPr="00EE4B1E">
        <w:rPr>
          <w:noProof/>
        </w:rPr>
        <w:t xml:space="preserve"> 418</w:t>
      </w:r>
      <w:r w:rsidRPr="00EE4B1E">
        <w:rPr>
          <w:b/>
          <w:noProof/>
        </w:rPr>
        <w:t>,</w:t>
      </w:r>
      <w:r w:rsidRPr="00EE4B1E">
        <w:rPr>
          <w:noProof/>
        </w:rPr>
        <w:t xml:space="preserve"> 147-155.</w:t>
      </w:r>
    </w:p>
    <w:p w14:paraId="75CF6B1F" w14:textId="77777777" w:rsidR="000B1D7F" w:rsidRPr="00EE4B1E" w:rsidRDefault="000B1D7F" w:rsidP="000B1D7F">
      <w:pPr>
        <w:pStyle w:val="EndNoteBibliography"/>
        <w:ind w:left="720" w:hanging="720"/>
        <w:rPr>
          <w:noProof/>
        </w:rPr>
      </w:pPr>
      <w:r w:rsidRPr="00EE4B1E">
        <w:rPr>
          <w:noProof/>
        </w:rPr>
        <w:t xml:space="preserve">HARRINGTON, M. E., HOQUE, S., HALL, A., GOLOMBEK, D. &amp; BIELLO, S. 1999. Pituitary adenylate cyclase activating peptide phase shifts circadian rhythms in a manner similar to light. </w:t>
      </w:r>
      <w:r w:rsidRPr="00EE4B1E">
        <w:rPr>
          <w:i/>
          <w:noProof/>
        </w:rPr>
        <w:t>J Neurosci,</w:t>
      </w:r>
      <w:r w:rsidRPr="00EE4B1E">
        <w:rPr>
          <w:noProof/>
        </w:rPr>
        <w:t xml:space="preserve"> 19</w:t>
      </w:r>
      <w:r w:rsidRPr="00EE4B1E">
        <w:rPr>
          <w:b/>
          <w:noProof/>
        </w:rPr>
        <w:t>,</w:t>
      </w:r>
      <w:r w:rsidRPr="00EE4B1E">
        <w:rPr>
          <w:noProof/>
        </w:rPr>
        <w:t xml:space="preserve"> 6637-42.</w:t>
      </w:r>
    </w:p>
    <w:p w14:paraId="314D7388" w14:textId="77777777" w:rsidR="000B1D7F" w:rsidRPr="00EE4B1E" w:rsidRDefault="000B1D7F" w:rsidP="000B1D7F">
      <w:pPr>
        <w:pStyle w:val="EndNoteBibliography"/>
        <w:ind w:left="720" w:hanging="720"/>
        <w:rPr>
          <w:noProof/>
        </w:rPr>
      </w:pPr>
      <w:r w:rsidRPr="00EE4B1E">
        <w:rPr>
          <w:noProof/>
        </w:rPr>
        <w:t xml:space="preserve">HERMANSTYNE, T. O., SIMMS, C. L., CARRASQUILLO, Y., HERZOG, E. D. &amp; NERBONNE, J. M. 2016. Distinct Firing Properties of Vasoactive Intestinal Peptide-Expressing Neurons in the Suprachiasmatic Nucleus. </w:t>
      </w:r>
      <w:r w:rsidRPr="00EE4B1E">
        <w:rPr>
          <w:i/>
          <w:noProof/>
        </w:rPr>
        <w:t>Journal of biological rhythms,</w:t>
      </w:r>
      <w:r w:rsidRPr="00EE4B1E">
        <w:rPr>
          <w:noProof/>
        </w:rPr>
        <w:t xml:space="preserve"> 31</w:t>
      </w:r>
      <w:r w:rsidRPr="00EE4B1E">
        <w:rPr>
          <w:b/>
          <w:noProof/>
        </w:rPr>
        <w:t>,</w:t>
      </w:r>
      <w:r w:rsidRPr="00EE4B1E">
        <w:rPr>
          <w:noProof/>
        </w:rPr>
        <w:t xml:space="preserve"> 57-67.</w:t>
      </w:r>
    </w:p>
    <w:p w14:paraId="0355F835" w14:textId="77777777" w:rsidR="000B1D7F" w:rsidRPr="00EE4B1E" w:rsidRDefault="000B1D7F" w:rsidP="000B1D7F">
      <w:pPr>
        <w:pStyle w:val="EndNoteBibliography"/>
        <w:ind w:left="720" w:hanging="720"/>
        <w:rPr>
          <w:noProof/>
        </w:rPr>
      </w:pPr>
      <w:r w:rsidRPr="00EE4B1E">
        <w:rPr>
          <w:noProof/>
        </w:rPr>
        <w:t xml:space="preserve">HERZOG, E. D., KISS, I. Z. &amp; MAZUSKI, C. 2015. Chapter One-Measuring Synchrony in the Mammalian Central Circadian Circuit. </w:t>
      </w:r>
      <w:r w:rsidRPr="00EE4B1E">
        <w:rPr>
          <w:i/>
          <w:noProof/>
        </w:rPr>
        <w:t>Methods in enzymology,</w:t>
      </w:r>
      <w:r w:rsidRPr="00EE4B1E">
        <w:rPr>
          <w:noProof/>
        </w:rPr>
        <w:t xml:space="preserve"> 552</w:t>
      </w:r>
      <w:r w:rsidRPr="00EE4B1E">
        <w:rPr>
          <w:b/>
          <w:noProof/>
        </w:rPr>
        <w:t>,</w:t>
      </w:r>
      <w:r w:rsidRPr="00EE4B1E">
        <w:rPr>
          <w:noProof/>
        </w:rPr>
        <w:t xml:space="preserve"> 3-22.</w:t>
      </w:r>
    </w:p>
    <w:p w14:paraId="141FCDE4" w14:textId="77777777" w:rsidR="000B1D7F" w:rsidRPr="00EE4B1E" w:rsidRDefault="000B1D7F" w:rsidP="000B1D7F">
      <w:pPr>
        <w:pStyle w:val="EndNoteBibliography"/>
        <w:ind w:left="720" w:hanging="720"/>
        <w:rPr>
          <w:noProof/>
        </w:rPr>
      </w:pPr>
      <w:r w:rsidRPr="00EE4B1E">
        <w:rPr>
          <w:noProof/>
        </w:rPr>
        <w:lastRenderedPageBreak/>
        <w:t xml:space="preserve">IVERFELDT, K., SERFÖZÖ, P., ARNESTO, L. &amp; BARTFAI, T. 1989. Differential release of coexisting neurotransmitters: frequency dependence of the efflux of substance P, thyrotropin releasing hormone and [3H] serotonin from tissue slices of rat ventral spinal cord. </w:t>
      </w:r>
      <w:r w:rsidRPr="00EE4B1E">
        <w:rPr>
          <w:i/>
          <w:noProof/>
        </w:rPr>
        <w:t>Acta Physiologica,</w:t>
      </w:r>
      <w:r w:rsidRPr="00EE4B1E">
        <w:rPr>
          <w:noProof/>
        </w:rPr>
        <w:t xml:space="preserve"> 137</w:t>
      </w:r>
      <w:r w:rsidRPr="00EE4B1E">
        <w:rPr>
          <w:b/>
          <w:noProof/>
        </w:rPr>
        <w:t>,</w:t>
      </w:r>
      <w:r w:rsidRPr="00EE4B1E">
        <w:rPr>
          <w:noProof/>
        </w:rPr>
        <w:t xml:space="preserve"> 63-71.</w:t>
      </w:r>
    </w:p>
    <w:p w14:paraId="232A65FE" w14:textId="77777777" w:rsidR="000B1D7F" w:rsidRPr="00EE4B1E" w:rsidRDefault="000B1D7F" w:rsidP="000B1D7F">
      <w:pPr>
        <w:pStyle w:val="EndNoteBibliography"/>
        <w:ind w:left="720" w:hanging="720"/>
        <w:rPr>
          <w:noProof/>
        </w:rPr>
      </w:pPr>
      <w:r w:rsidRPr="00EE4B1E">
        <w:rPr>
          <w:noProof/>
        </w:rPr>
        <w:t xml:space="preserve">JOHNSON, S. C. 1967. Hierarchical clustering schemes. </w:t>
      </w:r>
      <w:r w:rsidRPr="00EE4B1E">
        <w:rPr>
          <w:i/>
          <w:noProof/>
        </w:rPr>
        <w:t>Psychometrika,</w:t>
      </w:r>
      <w:r w:rsidRPr="00EE4B1E">
        <w:rPr>
          <w:noProof/>
        </w:rPr>
        <w:t xml:space="preserve"> 32</w:t>
      </w:r>
      <w:r w:rsidRPr="00EE4B1E">
        <w:rPr>
          <w:b/>
          <w:noProof/>
        </w:rPr>
        <w:t>,</w:t>
      </w:r>
      <w:r w:rsidRPr="00EE4B1E">
        <w:rPr>
          <w:noProof/>
        </w:rPr>
        <w:t xml:space="preserve"> 241-254.</w:t>
      </w:r>
    </w:p>
    <w:p w14:paraId="2C9783A9" w14:textId="77777777" w:rsidR="000B1D7F" w:rsidRPr="00EE4B1E" w:rsidRDefault="000B1D7F" w:rsidP="000B1D7F">
      <w:pPr>
        <w:pStyle w:val="EndNoteBibliography"/>
        <w:ind w:left="720" w:hanging="720"/>
        <w:rPr>
          <w:noProof/>
        </w:rPr>
      </w:pPr>
      <w:r w:rsidRPr="00EE4B1E">
        <w:rPr>
          <w:noProof/>
        </w:rPr>
        <w:t xml:space="preserve">JONES, J. R., TACKENBERG, M. C. &amp; MCMAHON, D. G. 2015. Manipulating circadian clock neuron firing rate resets molecular circadian rhythms and behavior. </w:t>
      </w:r>
      <w:r w:rsidRPr="00EE4B1E">
        <w:rPr>
          <w:i/>
          <w:noProof/>
        </w:rPr>
        <w:t>Nature neuroscience,</w:t>
      </w:r>
      <w:r w:rsidRPr="00EE4B1E">
        <w:rPr>
          <w:noProof/>
        </w:rPr>
        <w:t xml:space="preserve"> 18</w:t>
      </w:r>
      <w:r w:rsidRPr="00EE4B1E">
        <w:rPr>
          <w:b/>
          <w:noProof/>
        </w:rPr>
        <w:t>,</w:t>
      </w:r>
      <w:r w:rsidRPr="00EE4B1E">
        <w:rPr>
          <w:noProof/>
        </w:rPr>
        <w:t xml:space="preserve"> 373-375.</w:t>
      </w:r>
    </w:p>
    <w:p w14:paraId="4BA2C1B0" w14:textId="77777777" w:rsidR="000B1D7F" w:rsidRPr="00EE4B1E" w:rsidRDefault="000B1D7F" w:rsidP="000B1D7F">
      <w:pPr>
        <w:pStyle w:val="EndNoteBibliography"/>
        <w:ind w:left="720" w:hanging="720"/>
        <w:rPr>
          <w:noProof/>
        </w:rPr>
      </w:pPr>
      <w:r w:rsidRPr="00EE4B1E">
        <w:rPr>
          <w:noProof/>
        </w:rPr>
        <w:t xml:space="preserve">KAWAMOTO, K., NAGANO, M., KANDA, F., CHIHARA, K., SHIGEYOSHI, Y. &amp; OKAMURA, H. 2003. Two types of VIP neuronal components in rat suprachiasmatic nucleus. </w:t>
      </w:r>
      <w:r w:rsidRPr="00EE4B1E">
        <w:rPr>
          <w:i/>
          <w:noProof/>
        </w:rPr>
        <w:t>Journal of neuroscience research,</w:t>
      </w:r>
      <w:r w:rsidRPr="00EE4B1E">
        <w:rPr>
          <w:noProof/>
        </w:rPr>
        <w:t xml:space="preserve"> 74</w:t>
      </w:r>
      <w:r w:rsidRPr="00EE4B1E">
        <w:rPr>
          <w:b/>
          <w:noProof/>
        </w:rPr>
        <w:t>,</w:t>
      </w:r>
      <w:r w:rsidRPr="00EE4B1E">
        <w:rPr>
          <w:noProof/>
        </w:rPr>
        <w:t xml:space="preserve"> 852-857.</w:t>
      </w:r>
    </w:p>
    <w:p w14:paraId="3DED47DE" w14:textId="77777777" w:rsidR="000B1D7F" w:rsidRPr="00EE4B1E" w:rsidRDefault="000B1D7F" w:rsidP="000B1D7F">
      <w:pPr>
        <w:pStyle w:val="EndNoteBibliography"/>
        <w:ind w:left="720" w:hanging="720"/>
        <w:rPr>
          <w:noProof/>
        </w:rPr>
      </w:pPr>
      <w:r w:rsidRPr="00EE4B1E">
        <w:rPr>
          <w:noProof/>
        </w:rPr>
        <w:t xml:space="preserve">KO, C. H. &amp; TAKAHASHI, J. S. 2006. Molecular components of the mammalian circadian clock. </w:t>
      </w:r>
      <w:r w:rsidRPr="00EE4B1E">
        <w:rPr>
          <w:i/>
          <w:noProof/>
        </w:rPr>
        <w:t>Hum Mol Genet,</w:t>
      </w:r>
      <w:r w:rsidRPr="00EE4B1E">
        <w:rPr>
          <w:noProof/>
        </w:rPr>
        <w:t xml:space="preserve"> 15 Spec No 2</w:t>
      </w:r>
      <w:r w:rsidRPr="00EE4B1E">
        <w:rPr>
          <w:b/>
          <w:noProof/>
        </w:rPr>
        <w:t>,</w:t>
      </w:r>
      <w:r w:rsidRPr="00EE4B1E">
        <w:rPr>
          <w:noProof/>
        </w:rPr>
        <w:t xml:space="preserve"> R271-7.</w:t>
      </w:r>
    </w:p>
    <w:p w14:paraId="52EADBB3" w14:textId="77777777" w:rsidR="000B1D7F" w:rsidRPr="00EE4B1E" w:rsidRDefault="000B1D7F" w:rsidP="000B1D7F">
      <w:pPr>
        <w:pStyle w:val="EndNoteBibliography"/>
        <w:ind w:left="720" w:hanging="720"/>
        <w:rPr>
          <w:noProof/>
        </w:rPr>
      </w:pPr>
      <w:r w:rsidRPr="00EE4B1E">
        <w:rPr>
          <w:noProof/>
        </w:rPr>
        <w:t xml:space="preserve">KURAMOTO, Y. 2012. </w:t>
      </w:r>
      <w:r w:rsidRPr="00EE4B1E">
        <w:rPr>
          <w:i/>
          <w:noProof/>
        </w:rPr>
        <w:t>Chemical oscillations, waves, and turbulence</w:t>
      </w:r>
      <w:r w:rsidRPr="00EE4B1E">
        <w:rPr>
          <w:noProof/>
        </w:rPr>
        <w:t>, Springer Science &amp; Business Media.</w:t>
      </w:r>
    </w:p>
    <w:p w14:paraId="16FB49E1" w14:textId="77777777" w:rsidR="000B1D7F" w:rsidRPr="00EE4B1E" w:rsidRDefault="000B1D7F" w:rsidP="000B1D7F">
      <w:pPr>
        <w:pStyle w:val="EndNoteBibliography"/>
        <w:ind w:left="720" w:hanging="720"/>
        <w:rPr>
          <w:noProof/>
        </w:rPr>
      </w:pPr>
      <w:r w:rsidRPr="00EE4B1E">
        <w:rPr>
          <w:noProof/>
        </w:rPr>
        <w:t xml:space="preserve">LEISE, T. L., INDIC, P., PAUL, M. J. &amp; SCHWARTZ, W. J. 2013. Wavelet meets actogram. </w:t>
      </w:r>
      <w:r w:rsidRPr="00EE4B1E">
        <w:rPr>
          <w:i/>
          <w:noProof/>
        </w:rPr>
        <w:t>Journal of biological rhythms,</w:t>
      </w:r>
      <w:r w:rsidRPr="00EE4B1E">
        <w:rPr>
          <w:noProof/>
        </w:rPr>
        <w:t xml:space="preserve"> 28</w:t>
      </w:r>
      <w:r w:rsidRPr="00EE4B1E">
        <w:rPr>
          <w:b/>
          <w:noProof/>
        </w:rPr>
        <w:t>,</w:t>
      </w:r>
      <w:r w:rsidRPr="00EE4B1E">
        <w:rPr>
          <w:noProof/>
        </w:rPr>
        <w:t xml:space="preserve"> 62-68.</w:t>
      </w:r>
    </w:p>
    <w:p w14:paraId="414E0D23" w14:textId="77777777" w:rsidR="000B1D7F" w:rsidRPr="00EE4B1E" w:rsidRDefault="000B1D7F" w:rsidP="000B1D7F">
      <w:pPr>
        <w:pStyle w:val="EndNoteBibliography"/>
        <w:ind w:left="720" w:hanging="720"/>
        <w:rPr>
          <w:noProof/>
        </w:rPr>
      </w:pPr>
      <w:r w:rsidRPr="00EE4B1E">
        <w:rPr>
          <w:noProof/>
        </w:rPr>
        <w:t xml:space="preserve">LOH, D. H., ABAD, C., COLWELL, C. S. &amp; WASCHEK, J. A. 2007. Vasoactive intestinal peptide is critical for circadian regulation of glucocorticoids. </w:t>
      </w:r>
      <w:r w:rsidRPr="00EE4B1E">
        <w:rPr>
          <w:i/>
          <w:noProof/>
        </w:rPr>
        <w:t>Neuroendocrinology,</w:t>
      </w:r>
      <w:r w:rsidRPr="00EE4B1E">
        <w:rPr>
          <w:noProof/>
        </w:rPr>
        <w:t xml:space="preserve"> 88</w:t>
      </w:r>
      <w:r w:rsidRPr="00EE4B1E">
        <w:rPr>
          <w:b/>
          <w:noProof/>
        </w:rPr>
        <w:t>,</w:t>
      </w:r>
      <w:r w:rsidRPr="00EE4B1E">
        <w:rPr>
          <w:noProof/>
        </w:rPr>
        <w:t xml:space="preserve"> 246-255.</w:t>
      </w:r>
    </w:p>
    <w:p w14:paraId="6A5ACDBB" w14:textId="77777777" w:rsidR="000B1D7F" w:rsidRPr="00EE4B1E" w:rsidRDefault="000B1D7F" w:rsidP="000B1D7F">
      <w:pPr>
        <w:pStyle w:val="EndNoteBibliography"/>
        <w:ind w:left="720" w:hanging="720"/>
        <w:rPr>
          <w:noProof/>
        </w:rPr>
      </w:pPr>
      <w:r w:rsidRPr="00EE4B1E">
        <w:rPr>
          <w:noProof/>
        </w:rPr>
        <w:t xml:space="preserve">LUCASSEN, E. A., VAN DIEPEN, H. C., HOUBEN, T., MICHEL, S., COLWELL, C. S. &amp; MEIJER, J. H. 2012. Role of vasoactive intestinal peptide in seasonal encoding by the suprachiasmatic nucleus clock. </w:t>
      </w:r>
      <w:r w:rsidRPr="00EE4B1E">
        <w:rPr>
          <w:i/>
          <w:noProof/>
        </w:rPr>
        <w:t>The European journal of neuroscience,</w:t>
      </w:r>
      <w:r w:rsidRPr="00EE4B1E">
        <w:rPr>
          <w:noProof/>
        </w:rPr>
        <w:t xml:space="preserve"> 35</w:t>
      </w:r>
      <w:r w:rsidRPr="00EE4B1E">
        <w:rPr>
          <w:b/>
          <w:noProof/>
        </w:rPr>
        <w:t>,</w:t>
      </w:r>
      <w:r w:rsidRPr="00EE4B1E">
        <w:rPr>
          <w:noProof/>
        </w:rPr>
        <w:t xml:space="preserve"> 1466-1474.</w:t>
      </w:r>
    </w:p>
    <w:p w14:paraId="38936CDB" w14:textId="77777777" w:rsidR="000B1D7F" w:rsidRPr="00EE4B1E" w:rsidRDefault="000B1D7F" w:rsidP="000B1D7F">
      <w:pPr>
        <w:pStyle w:val="EndNoteBibliography"/>
        <w:ind w:left="720" w:hanging="720"/>
        <w:rPr>
          <w:noProof/>
        </w:rPr>
      </w:pPr>
      <w:r w:rsidRPr="00EE4B1E">
        <w:rPr>
          <w:noProof/>
        </w:rPr>
        <w:t xml:space="preserve">MAYWOOD, E. S., REDDY, A. B., WONG, G. K., O'NEILL, J. S., O'BRIEN, J. A., MCMAHON, D. G., HARMAR, A. J., OKAMURA, H. &amp; HASTINGS, M. H. 2006. Synchronization and maintenance of timekeeping in suprachiasmatic circadian clock cells by neuropeptidergic signaling. </w:t>
      </w:r>
      <w:r w:rsidRPr="00EE4B1E">
        <w:rPr>
          <w:i/>
          <w:noProof/>
        </w:rPr>
        <w:t>Current biology : CB,</w:t>
      </w:r>
      <w:r w:rsidRPr="00EE4B1E">
        <w:rPr>
          <w:noProof/>
        </w:rPr>
        <w:t xml:space="preserve"> 16</w:t>
      </w:r>
      <w:r w:rsidRPr="00EE4B1E">
        <w:rPr>
          <w:b/>
          <w:noProof/>
        </w:rPr>
        <w:t>,</w:t>
      </w:r>
      <w:r w:rsidRPr="00EE4B1E">
        <w:rPr>
          <w:noProof/>
        </w:rPr>
        <w:t xml:space="preserve"> 599-605.</w:t>
      </w:r>
    </w:p>
    <w:p w14:paraId="0AC3D2F2" w14:textId="77777777" w:rsidR="000B1D7F" w:rsidRPr="00EE4B1E" w:rsidRDefault="000B1D7F" w:rsidP="000B1D7F">
      <w:pPr>
        <w:pStyle w:val="EndNoteBibliography"/>
        <w:ind w:left="720" w:hanging="720"/>
        <w:rPr>
          <w:noProof/>
        </w:rPr>
      </w:pPr>
      <w:r w:rsidRPr="00EE4B1E">
        <w:rPr>
          <w:noProof/>
        </w:rPr>
        <w:t xml:space="preserve">MCCLUNG, C. A. 2011. Circadian rhythms and mood regulation: insights from pre-clinical models. </w:t>
      </w:r>
      <w:r w:rsidRPr="00EE4B1E">
        <w:rPr>
          <w:i/>
          <w:noProof/>
        </w:rPr>
        <w:t>European neuropsychopharmacology : the journal of the European College of Neuropsychopharmacology,</w:t>
      </w:r>
      <w:r w:rsidRPr="00EE4B1E">
        <w:rPr>
          <w:noProof/>
        </w:rPr>
        <w:t xml:space="preserve"> 21 Suppl 4</w:t>
      </w:r>
      <w:r w:rsidRPr="00EE4B1E">
        <w:rPr>
          <w:b/>
          <w:noProof/>
        </w:rPr>
        <w:t>,</w:t>
      </w:r>
      <w:r w:rsidRPr="00EE4B1E">
        <w:rPr>
          <w:noProof/>
        </w:rPr>
        <w:t xml:space="preserve"> 93.</w:t>
      </w:r>
    </w:p>
    <w:p w14:paraId="15804909" w14:textId="77777777" w:rsidR="000B1D7F" w:rsidRPr="00EE4B1E" w:rsidRDefault="000B1D7F" w:rsidP="000B1D7F">
      <w:pPr>
        <w:pStyle w:val="EndNoteBibliography"/>
        <w:ind w:left="720" w:hanging="720"/>
        <w:rPr>
          <w:noProof/>
        </w:rPr>
      </w:pPr>
      <w:r w:rsidRPr="00EE4B1E">
        <w:rPr>
          <w:noProof/>
        </w:rPr>
        <w:t xml:space="preserve">MOORE, R. Y. &amp; SPEH, J. C. 1993. GABA is the principal neurotransmitter of the circadian system. </w:t>
      </w:r>
      <w:r w:rsidRPr="00EE4B1E">
        <w:rPr>
          <w:i/>
          <w:noProof/>
        </w:rPr>
        <w:t>Neuroscience letters,</w:t>
      </w:r>
      <w:r w:rsidRPr="00EE4B1E">
        <w:rPr>
          <w:noProof/>
        </w:rPr>
        <w:t xml:space="preserve"> 150</w:t>
      </w:r>
      <w:r w:rsidRPr="00EE4B1E">
        <w:rPr>
          <w:b/>
          <w:noProof/>
        </w:rPr>
        <w:t>,</w:t>
      </w:r>
      <w:r w:rsidRPr="00EE4B1E">
        <w:rPr>
          <w:noProof/>
        </w:rPr>
        <w:t xml:space="preserve"> 112-116.</w:t>
      </w:r>
    </w:p>
    <w:p w14:paraId="757E9DCE" w14:textId="77777777" w:rsidR="000B1D7F" w:rsidRPr="00EE4B1E" w:rsidRDefault="000B1D7F" w:rsidP="000B1D7F">
      <w:pPr>
        <w:pStyle w:val="EndNoteBibliography"/>
        <w:ind w:left="720" w:hanging="720"/>
        <w:rPr>
          <w:noProof/>
        </w:rPr>
      </w:pPr>
      <w:r w:rsidRPr="00EE4B1E">
        <w:rPr>
          <w:noProof/>
        </w:rPr>
        <w:t xml:space="preserve">MUSIEK, E. S., LIM, M. M., YANG, G., BAUER, A. Q., QI, L., LEE, Y., ROH, J. H., ORTIZ-GONZALEZ, X., DEARBORN, J. T., CULVER, J. P., HERZOG, E. D., HOGENESCH, J. B., WOZNIAK, D. F., DIKRANIAN, K., GIASSON, B. I., WEAVER, D. R., HOLTZMAN, D. M. &amp; FITZGERALD, G. A. 2013. Circadian clock proteins regulate neuronal redox homeostasis and neurodegeneration. </w:t>
      </w:r>
      <w:r w:rsidRPr="00EE4B1E">
        <w:rPr>
          <w:i/>
          <w:noProof/>
        </w:rPr>
        <w:t>The Journal of clinical investigation</w:t>
      </w:r>
      <w:r w:rsidRPr="00EE4B1E">
        <w:rPr>
          <w:noProof/>
        </w:rPr>
        <w:t>.</w:t>
      </w:r>
    </w:p>
    <w:p w14:paraId="1578E93D" w14:textId="77777777" w:rsidR="000B1D7F" w:rsidRPr="00EE4B1E" w:rsidRDefault="000B1D7F" w:rsidP="000B1D7F">
      <w:pPr>
        <w:pStyle w:val="EndNoteBibliography"/>
        <w:ind w:left="720" w:hanging="720"/>
        <w:rPr>
          <w:noProof/>
        </w:rPr>
      </w:pPr>
      <w:r w:rsidRPr="00EE4B1E">
        <w:rPr>
          <w:noProof/>
        </w:rPr>
        <w:t xml:space="preserve">NIEDERKOFLER, V., ASHER, T. E., OKATY, B. W., ROOD, B. D., NARAYAN, A., HWA, L. S., BECK, S. G., MICZEK, K. A. &amp; DYMECKI, S. M. 2016. Identification of serotonergic neuronal modules that affect aggressive behavior. </w:t>
      </w:r>
      <w:r w:rsidRPr="00EE4B1E">
        <w:rPr>
          <w:i/>
          <w:noProof/>
        </w:rPr>
        <w:t>Cell Reports,</w:t>
      </w:r>
      <w:r w:rsidRPr="00EE4B1E">
        <w:rPr>
          <w:noProof/>
        </w:rPr>
        <w:t xml:space="preserve"> 17</w:t>
      </w:r>
      <w:r w:rsidRPr="00EE4B1E">
        <w:rPr>
          <w:b/>
          <w:noProof/>
        </w:rPr>
        <w:t>,</w:t>
      </w:r>
      <w:r w:rsidRPr="00EE4B1E">
        <w:rPr>
          <w:noProof/>
        </w:rPr>
        <w:t xml:space="preserve"> 1934-1949.</w:t>
      </w:r>
    </w:p>
    <w:p w14:paraId="5A98974F" w14:textId="77777777" w:rsidR="000B1D7F" w:rsidRPr="00EE4B1E" w:rsidRDefault="000B1D7F" w:rsidP="000B1D7F">
      <w:pPr>
        <w:pStyle w:val="EndNoteBibliography"/>
        <w:ind w:left="720" w:hanging="720"/>
        <w:rPr>
          <w:noProof/>
        </w:rPr>
      </w:pPr>
      <w:r w:rsidRPr="00EE4B1E">
        <w:rPr>
          <w:noProof/>
        </w:rPr>
        <w:t xml:space="preserve">NIELSEN, H. S., HANNIBAL, J. &amp; FAHRENKRUG, J. 2002. Vasoactive intestinal polypeptide induces per1 and per2 gene expression in the rat suprachiasmatic nucleus late at night. </w:t>
      </w:r>
      <w:r w:rsidRPr="00EE4B1E">
        <w:rPr>
          <w:i/>
          <w:noProof/>
        </w:rPr>
        <w:t>The European journal of neuroscience,</w:t>
      </w:r>
      <w:r w:rsidRPr="00EE4B1E">
        <w:rPr>
          <w:noProof/>
        </w:rPr>
        <w:t xml:space="preserve"> 15</w:t>
      </w:r>
      <w:r w:rsidRPr="00EE4B1E">
        <w:rPr>
          <w:b/>
          <w:noProof/>
        </w:rPr>
        <w:t>,</w:t>
      </w:r>
      <w:r w:rsidRPr="00EE4B1E">
        <w:rPr>
          <w:noProof/>
        </w:rPr>
        <w:t xml:space="preserve"> 570-574.</w:t>
      </w:r>
    </w:p>
    <w:p w14:paraId="2AF19CD9" w14:textId="77777777" w:rsidR="000B1D7F" w:rsidRPr="00EE4B1E" w:rsidRDefault="000B1D7F" w:rsidP="000B1D7F">
      <w:pPr>
        <w:pStyle w:val="EndNoteBibliography"/>
        <w:ind w:left="720" w:hanging="720"/>
        <w:rPr>
          <w:noProof/>
        </w:rPr>
      </w:pPr>
      <w:r w:rsidRPr="00EE4B1E">
        <w:rPr>
          <w:noProof/>
        </w:rPr>
        <w:t xml:space="preserve">OKAMOTO, S., OKAMURA, H., MIYAKE, M., TAKAHASHI, Y., TAKAGI, S., AKAGI, Y., FUKUI, K., OKAMOTO, H. &amp; IBATA, Y. 1991. A diurnal variation of vasoactive intestinal peptide </w:t>
      </w:r>
      <w:r w:rsidRPr="00EE4B1E">
        <w:rPr>
          <w:noProof/>
        </w:rPr>
        <w:lastRenderedPageBreak/>
        <w:t xml:space="preserve">(VIP) mRNA under a daily light-dark cycle in the rat suprachiasmatic nucleus. </w:t>
      </w:r>
      <w:r w:rsidRPr="00EE4B1E">
        <w:rPr>
          <w:i/>
          <w:noProof/>
        </w:rPr>
        <w:t>Histochemistry and Cell Biology,</w:t>
      </w:r>
      <w:r w:rsidRPr="00EE4B1E">
        <w:rPr>
          <w:noProof/>
        </w:rPr>
        <w:t xml:space="preserve"> 95</w:t>
      </w:r>
      <w:r w:rsidRPr="00EE4B1E">
        <w:rPr>
          <w:b/>
          <w:noProof/>
        </w:rPr>
        <w:t>,</w:t>
      </w:r>
      <w:r w:rsidRPr="00EE4B1E">
        <w:rPr>
          <w:noProof/>
        </w:rPr>
        <w:t xml:space="preserve"> 525-528.</w:t>
      </w:r>
    </w:p>
    <w:p w14:paraId="121B00EF" w14:textId="77777777" w:rsidR="000B1D7F" w:rsidRPr="00EE4B1E" w:rsidRDefault="000B1D7F" w:rsidP="000B1D7F">
      <w:pPr>
        <w:pStyle w:val="EndNoteBibliography"/>
        <w:ind w:left="720" w:hanging="720"/>
        <w:rPr>
          <w:noProof/>
        </w:rPr>
      </w:pPr>
      <w:r w:rsidRPr="00EE4B1E">
        <w:rPr>
          <w:noProof/>
        </w:rPr>
        <w:t xml:space="preserve">OKAMURA, H., YAMAGUCHI, S. &amp; YAGITA, K. 2002. Molecular machinery of the circadian clock in mammals. </w:t>
      </w:r>
      <w:r w:rsidRPr="00EE4B1E">
        <w:rPr>
          <w:i/>
          <w:noProof/>
        </w:rPr>
        <w:t>Cell Tissue Res,</w:t>
      </w:r>
      <w:r w:rsidRPr="00EE4B1E">
        <w:rPr>
          <w:noProof/>
        </w:rPr>
        <w:t xml:space="preserve"> 309</w:t>
      </w:r>
      <w:r w:rsidRPr="00EE4B1E">
        <w:rPr>
          <w:b/>
          <w:noProof/>
        </w:rPr>
        <w:t>,</w:t>
      </w:r>
      <w:r w:rsidRPr="00EE4B1E">
        <w:rPr>
          <w:noProof/>
        </w:rPr>
        <w:t xml:space="preserve"> 47-56.</w:t>
      </w:r>
    </w:p>
    <w:p w14:paraId="30FF8AF8" w14:textId="77777777" w:rsidR="000B1D7F" w:rsidRPr="00EE4B1E" w:rsidRDefault="000B1D7F" w:rsidP="000B1D7F">
      <w:pPr>
        <w:pStyle w:val="EndNoteBibliography"/>
        <w:ind w:left="720" w:hanging="720"/>
        <w:rPr>
          <w:noProof/>
        </w:rPr>
      </w:pPr>
      <w:r w:rsidRPr="00EE4B1E">
        <w:rPr>
          <w:noProof/>
        </w:rPr>
        <w:t xml:space="preserve">PANTAZOPOULOS, H., DOLATSHAD, H. &amp; DAVIS, F. C. 2010. Chronic stimulation of the hypothalamic vasoactive intestinal peptide receptor lengthens circadian period in mice and hamsters. </w:t>
      </w:r>
      <w:r w:rsidRPr="00EE4B1E">
        <w:rPr>
          <w:i/>
          <w:noProof/>
        </w:rPr>
        <w:t>American journal of physiology. Regulatory, integrative and comparative physiology,</w:t>
      </w:r>
      <w:r w:rsidRPr="00EE4B1E">
        <w:rPr>
          <w:noProof/>
        </w:rPr>
        <w:t xml:space="preserve"> 299</w:t>
      </w:r>
      <w:r w:rsidRPr="00EE4B1E">
        <w:rPr>
          <w:b/>
          <w:noProof/>
        </w:rPr>
        <w:t>,</w:t>
      </w:r>
      <w:r w:rsidRPr="00EE4B1E">
        <w:rPr>
          <w:noProof/>
        </w:rPr>
        <w:t xml:space="preserve"> 85.</w:t>
      </w:r>
    </w:p>
    <w:p w14:paraId="56832422" w14:textId="77777777" w:rsidR="000B1D7F" w:rsidRPr="00EE4B1E" w:rsidRDefault="000B1D7F" w:rsidP="000B1D7F">
      <w:pPr>
        <w:pStyle w:val="EndNoteBibliography"/>
        <w:ind w:left="720" w:hanging="720"/>
        <w:rPr>
          <w:noProof/>
        </w:rPr>
      </w:pPr>
      <w:r w:rsidRPr="00EE4B1E">
        <w:rPr>
          <w:noProof/>
        </w:rPr>
        <w:t xml:space="preserve">PEDREGOSA, F., VAROQUAUX, G., GRAMFORT, A., MICHEL, V., THIRION, B., GRISEL, O., BLONDEL, M., PRETTENHOFER, P., WEISS, R. &amp; DUBOURG, V. 2011. Scikit-learn: Machine learning in Python. </w:t>
      </w:r>
      <w:r w:rsidRPr="00EE4B1E">
        <w:rPr>
          <w:i/>
          <w:noProof/>
        </w:rPr>
        <w:t>Journal of Machine Learning Research,</w:t>
      </w:r>
      <w:r w:rsidRPr="00EE4B1E">
        <w:rPr>
          <w:noProof/>
        </w:rPr>
        <w:t xml:space="preserve"> 12</w:t>
      </w:r>
      <w:r w:rsidRPr="00EE4B1E">
        <w:rPr>
          <w:b/>
          <w:noProof/>
        </w:rPr>
        <w:t>,</w:t>
      </w:r>
      <w:r w:rsidRPr="00EE4B1E">
        <w:rPr>
          <w:noProof/>
        </w:rPr>
        <w:t xml:space="preserve"> 2825-2830.</w:t>
      </w:r>
    </w:p>
    <w:p w14:paraId="000E169B" w14:textId="77777777" w:rsidR="000B1D7F" w:rsidRPr="00EE4B1E" w:rsidRDefault="000B1D7F" w:rsidP="000B1D7F">
      <w:pPr>
        <w:pStyle w:val="EndNoteBibliography"/>
        <w:ind w:left="720" w:hanging="720"/>
        <w:rPr>
          <w:noProof/>
        </w:rPr>
      </w:pPr>
      <w:r w:rsidRPr="00EE4B1E">
        <w:rPr>
          <w:noProof/>
        </w:rPr>
        <w:t xml:space="preserve">PENNARTZ, C. M., DE JEU, M. T., GEURTSEN, A. M., SLUITER, A. A. &amp; HERMES, M. L. 1998. Electrophysiological and morphological heterogeneity of neurons in slices of rat suprachiasmatic nucleus. </w:t>
      </w:r>
      <w:r w:rsidRPr="00EE4B1E">
        <w:rPr>
          <w:i/>
          <w:noProof/>
        </w:rPr>
        <w:t>J Physiol,</w:t>
      </w:r>
      <w:r w:rsidRPr="00EE4B1E">
        <w:rPr>
          <w:noProof/>
        </w:rPr>
        <w:t xml:space="preserve"> 506 ( Pt 3)</w:t>
      </w:r>
      <w:r w:rsidRPr="00EE4B1E">
        <w:rPr>
          <w:b/>
          <w:noProof/>
        </w:rPr>
        <w:t>,</w:t>
      </w:r>
      <w:r w:rsidRPr="00EE4B1E">
        <w:rPr>
          <w:noProof/>
        </w:rPr>
        <w:t xml:space="preserve"> 775-93.</w:t>
      </w:r>
    </w:p>
    <w:p w14:paraId="3785DB27" w14:textId="77777777" w:rsidR="000B1D7F" w:rsidRPr="00EE4B1E" w:rsidRDefault="000B1D7F" w:rsidP="000B1D7F">
      <w:pPr>
        <w:pStyle w:val="EndNoteBibliography"/>
        <w:ind w:left="720" w:hanging="720"/>
        <w:rPr>
          <w:noProof/>
        </w:rPr>
      </w:pPr>
      <w:r w:rsidRPr="00EE4B1E">
        <w:rPr>
          <w:noProof/>
        </w:rPr>
        <w:t xml:space="preserve">PIGGINS, H. D., ANTLE, M. C. &amp; RUSAK, B. 1995. Neuropeptides phase shift the mammalian circadian pacemaker. </w:t>
      </w:r>
      <w:r w:rsidRPr="00EE4B1E">
        <w:rPr>
          <w:i/>
          <w:noProof/>
        </w:rPr>
        <w:t>The Journal of neuroscience : the official journal of the Society for Neuroscience,</w:t>
      </w:r>
      <w:r w:rsidRPr="00EE4B1E">
        <w:rPr>
          <w:noProof/>
        </w:rPr>
        <w:t xml:space="preserve"> 15</w:t>
      </w:r>
      <w:r w:rsidRPr="00EE4B1E">
        <w:rPr>
          <w:b/>
          <w:noProof/>
        </w:rPr>
        <w:t>,</w:t>
      </w:r>
      <w:r w:rsidRPr="00EE4B1E">
        <w:rPr>
          <w:noProof/>
        </w:rPr>
        <w:t xml:space="preserve"> 5612-5622.</w:t>
      </w:r>
    </w:p>
    <w:p w14:paraId="25352C68" w14:textId="77777777" w:rsidR="000B1D7F" w:rsidRPr="00EE4B1E" w:rsidRDefault="000B1D7F" w:rsidP="000B1D7F">
      <w:pPr>
        <w:pStyle w:val="EndNoteBibliography"/>
        <w:ind w:left="720" w:hanging="720"/>
        <w:rPr>
          <w:noProof/>
        </w:rPr>
      </w:pPr>
      <w:r w:rsidRPr="00EE4B1E">
        <w:rPr>
          <w:noProof/>
        </w:rPr>
        <w:t xml:space="preserve">REED, H. E., CUTLER, D. J., BROWN, T. M., BROWN, J., COEN, C. W. &amp; PIGGINS, H. D. 2002. Effects of vasoactive intestinal polypeptide on neurones of the rat suprachiasmatic nuclei in vitro. </w:t>
      </w:r>
      <w:r w:rsidRPr="00EE4B1E">
        <w:rPr>
          <w:i/>
          <w:noProof/>
        </w:rPr>
        <w:t>Journal of neuroendocrinology,</w:t>
      </w:r>
      <w:r w:rsidRPr="00EE4B1E">
        <w:rPr>
          <w:noProof/>
        </w:rPr>
        <w:t xml:space="preserve"> 14</w:t>
      </w:r>
      <w:r w:rsidRPr="00EE4B1E">
        <w:rPr>
          <w:b/>
          <w:noProof/>
        </w:rPr>
        <w:t>,</w:t>
      </w:r>
      <w:r w:rsidRPr="00EE4B1E">
        <w:rPr>
          <w:noProof/>
        </w:rPr>
        <w:t xml:space="preserve"> 639-646.</w:t>
      </w:r>
    </w:p>
    <w:p w14:paraId="03F54C9B" w14:textId="77777777" w:rsidR="000B1D7F" w:rsidRPr="00EE4B1E" w:rsidRDefault="000B1D7F" w:rsidP="000B1D7F">
      <w:pPr>
        <w:pStyle w:val="EndNoteBibliography"/>
        <w:ind w:left="720" w:hanging="720"/>
        <w:rPr>
          <w:noProof/>
        </w:rPr>
      </w:pPr>
      <w:r w:rsidRPr="00EE4B1E">
        <w:rPr>
          <w:noProof/>
        </w:rPr>
        <w:t xml:space="preserve">REPPERT, S. M. &amp; WEAVER, D. R. 2002. Coordination of circadian timing in mammals. </w:t>
      </w:r>
      <w:r w:rsidRPr="00EE4B1E">
        <w:rPr>
          <w:i/>
          <w:noProof/>
        </w:rPr>
        <w:t>Nature,</w:t>
      </w:r>
      <w:r w:rsidRPr="00EE4B1E">
        <w:rPr>
          <w:noProof/>
        </w:rPr>
        <w:t xml:space="preserve"> 418</w:t>
      </w:r>
      <w:r w:rsidRPr="00EE4B1E">
        <w:rPr>
          <w:b/>
          <w:noProof/>
        </w:rPr>
        <w:t>,</w:t>
      </w:r>
      <w:r w:rsidRPr="00EE4B1E">
        <w:rPr>
          <w:noProof/>
        </w:rPr>
        <w:t xml:space="preserve"> 935-41.</w:t>
      </w:r>
    </w:p>
    <w:p w14:paraId="748879F9" w14:textId="77777777" w:rsidR="000B1D7F" w:rsidRPr="00EE4B1E" w:rsidRDefault="000B1D7F" w:rsidP="000B1D7F">
      <w:pPr>
        <w:pStyle w:val="EndNoteBibliography"/>
        <w:ind w:left="720" w:hanging="720"/>
        <w:rPr>
          <w:noProof/>
        </w:rPr>
      </w:pPr>
      <w:r w:rsidRPr="00EE4B1E">
        <w:rPr>
          <w:noProof/>
        </w:rPr>
        <w:t xml:space="preserve">SALVADOR, S. &amp; CHAN, P. 2007. Toward accurate dynamic time warping in linear time and space. </w:t>
      </w:r>
      <w:r w:rsidRPr="00EE4B1E">
        <w:rPr>
          <w:i/>
          <w:noProof/>
        </w:rPr>
        <w:t>Intelligent Data Analysis,</w:t>
      </w:r>
      <w:r w:rsidRPr="00EE4B1E">
        <w:rPr>
          <w:noProof/>
        </w:rPr>
        <w:t xml:space="preserve"> 11</w:t>
      </w:r>
      <w:r w:rsidRPr="00EE4B1E">
        <w:rPr>
          <w:b/>
          <w:noProof/>
        </w:rPr>
        <w:t>,</w:t>
      </w:r>
      <w:r w:rsidRPr="00EE4B1E">
        <w:rPr>
          <w:noProof/>
        </w:rPr>
        <w:t xml:space="preserve"> 561-580.</w:t>
      </w:r>
    </w:p>
    <w:p w14:paraId="32BC30FB" w14:textId="77777777" w:rsidR="000B1D7F" w:rsidRPr="00EE4B1E" w:rsidRDefault="000B1D7F" w:rsidP="000B1D7F">
      <w:pPr>
        <w:pStyle w:val="EndNoteBibliography"/>
        <w:ind w:left="720" w:hanging="720"/>
        <w:rPr>
          <w:noProof/>
        </w:rPr>
      </w:pPr>
      <w:r w:rsidRPr="00EE4B1E">
        <w:rPr>
          <w:noProof/>
        </w:rPr>
        <w:t xml:space="preserve">SHINOHARA, K., FUNABASHI, T. &amp; KIMURA, F. 1999. Temporal profiles of vasoactive intestinal polypeptide precursor mRNA and its receptor mRNA in the rat suprachiasmatic nucleus. </w:t>
      </w:r>
      <w:r w:rsidRPr="00EE4B1E">
        <w:rPr>
          <w:i/>
          <w:noProof/>
        </w:rPr>
        <w:t>Molecular brain research</w:t>
      </w:r>
      <w:r w:rsidRPr="00EE4B1E">
        <w:rPr>
          <w:noProof/>
        </w:rPr>
        <w:t>.</w:t>
      </w:r>
    </w:p>
    <w:p w14:paraId="78AFD9D5" w14:textId="77777777" w:rsidR="000B1D7F" w:rsidRPr="00EE4B1E" w:rsidRDefault="000B1D7F" w:rsidP="000B1D7F">
      <w:pPr>
        <w:pStyle w:val="EndNoteBibliography"/>
        <w:ind w:left="720" w:hanging="720"/>
        <w:rPr>
          <w:noProof/>
        </w:rPr>
      </w:pPr>
      <w:r w:rsidRPr="00EE4B1E">
        <w:rPr>
          <w:noProof/>
        </w:rPr>
        <w:t xml:space="preserve">VAN OOSTERHOUT, F., LUCASSEN, E. A., HOUBEN, T., TJEBBE VANDERLEEST, H., ANTLE, M. C. &amp; MEIJER, J. H. 2012. Amplitude of the SCN clock enhanced by the behavioral activity rhythm. </w:t>
      </w:r>
      <w:r w:rsidRPr="00EE4B1E">
        <w:rPr>
          <w:i/>
          <w:noProof/>
        </w:rPr>
        <w:t>PLoS One,</w:t>
      </w:r>
      <w:r w:rsidRPr="00EE4B1E">
        <w:rPr>
          <w:noProof/>
        </w:rPr>
        <w:t xml:space="preserve"> 7</w:t>
      </w:r>
      <w:r w:rsidRPr="00EE4B1E">
        <w:rPr>
          <w:b/>
          <w:noProof/>
        </w:rPr>
        <w:t>,</w:t>
      </w:r>
      <w:r w:rsidRPr="00EE4B1E">
        <w:rPr>
          <w:noProof/>
        </w:rPr>
        <w:t xml:space="preserve"> e39693.</w:t>
      </w:r>
    </w:p>
    <w:p w14:paraId="0D44B99E" w14:textId="77777777" w:rsidR="000B1D7F" w:rsidRPr="00EE4B1E" w:rsidRDefault="000B1D7F" w:rsidP="000B1D7F">
      <w:pPr>
        <w:pStyle w:val="EndNoteBibliography"/>
        <w:ind w:left="720" w:hanging="720"/>
        <w:rPr>
          <w:noProof/>
        </w:rPr>
      </w:pPr>
      <w:r w:rsidRPr="00EE4B1E">
        <w:rPr>
          <w:noProof/>
        </w:rPr>
        <w:t xml:space="preserve">VAN SOMEREN, E. J. 2000. Circadian and sleep disturbances in the elderly. </w:t>
      </w:r>
      <w:r w:rsidRPr="00EE4B1E">
        <w:rPr>
          <w:i/>
          <w:noProof/>
        </w:rPr>
        <w:t>Exp Gerontol,</w:t>
      </w:r>
      <w:r w:rsidRPr="00EE4B1E">
        <w:rPr>
          <w:noProof/>
        </w:rPr>
        <w:t xml:space="preserve"> 35</w:t>
      </w:r>
      <w:r w:rsidRPr="00EE4B1E">
        <w:rPr>
          <w:b/>
          <w:noProof/>
        </w:rPr>
        <w:t>,</w:t>
      </w:r>
      <w:r w:rsidRPr="00EE4B1E">
        <w:rPr>
          <w:noProof/>
        </w:rPr>
        <w:t xml:space="preserve"> 1229-37.</w:t>
      </w:r>
    </w:p>
    <w:p w14:paraId="209191FB" w14:textId="77777777" w:rsidR="000B1D7F" w:rsidRPr="00EE4B1E" w:rsidRDefault="000B1D7F" w:rsidP="000B1D7F">
      <w:pPr>
        <w:pStyle w:val="EndNoteBibliography"/>
        <w:ind w:left="720" w:hanging="720"/>
        <w:rPr>
          <w:noProof/>
        </w:rPr>
      </w:pPr>
      <w:r w:rsidRPr="00EE4B1E">
        <w:rPr>
          <w:noProof/>
        </w:rPr>
        <w:t xml:space="preserve">VERHAGE, M., MCMAHON, H. T., GHIJSEN, W. E. J. M., BOOMSMA, F., SCHOLTEN, G., WIEGANT, V. M. &amp; NICHOLLS, D. G. 1991. Differential release of amino acids, neuropeptides, and catecholamines from isolated nerve terminals. </w:t>
      </w:r>
      <w:r w:rsidRPr="00EE4B1E">
        <w:rPr>
          <w:i/>
          <w:noProof/>
        </w:rPr>
        <w:t>Neuron,</w:t>
      </w:r>
      <w:r w:rsidRPr="00EE4B1E">
        <w:rPr>
          <w:noProof/>
        </w:rPr>
        <w:t xml:space="preserve"> 6</w:t>
      </w:r>
      <w:r w:rsidRPr="00EE4B1E">
        <w:rPr>
          <w:b/>
          <w:noProof/>
        </w:rPr>
        <w:t>,</w:t>
      </w:r>
      <w:r w:rsidRPr="00EE4B1E">
        <w:rPr>
          <w:noProof/>
        </w:rPr>
        <w:t xml:space="preserve"> 517-524.</w:t>
      </w:r>
    </w:p>
    <w:p w14:paraId="0B9A0AC6" w14:textId="77777777" w:rsidR="000B1D7F" w:rsidRPr="00EE4B1E" w:rsidRDefault="000B1D7F" w:rsidP="000B1D7F">
      <w:pPr>
        <w:pStyle w:val="EndNoteBibliography"/>
        <w:ind w:left="720" w:hanging="720"/>
        <w:rPr>
          <w:noProof/>
        </w:rPr>
      </w:pPr>
      <w:r w:rsidRPr="00EE4B1E">
        <w:rPr>
          <w:noProof/>
        </w:rPr>
        <w:t xml:space="preserve">WALT, S. V. D., COLBERT, S. C. &amp; VAROQUAUX, G. 2011. The NumPy array: a structure for efficient numerical computation. </w:t>
      </w:r>
      <w:r w:rsidRPr="00EE4B1E">
        <w:rPr>
          <w:i/>
          <w:noProof/>
        </w:rPr>
        <w:t>Computing in Science &amp; Engineering,</w:t>
      </w:r>
      <w:r w:rsidRPr="00EE4B1E">
        <w:rPr>
          <w:noProof/>
        </w:rPr>
        <w:t xml:space="preserve"> 13</w:t>
      </w:r>
      <w:r w:rsidRPr="00EE4B1E">
        <w:rPr>
          <w:b/>
          <w:noProof/>
        </w:rPr>
        <w:t>,</w:t>
      </w:r>
      <w:r w:rsidRPr="00EE4B1E">
        <w:rPr>
          <w:noProof/>
        </w:rPr>
        <w:t xml:space="preserve"> 22-30.</w:t>
      </w:r>
    </w:p>
    <w:p w14:paraId="2F9C1770" w14:textId="77777777" w:rsidR="000B1D7F" w:rsidRPr="00EE4B1E" w:rsidRDefault="000B1D7F" w:rsidP="000B1D7F">
      <w:pPr>
        <w:pStyle w:val="EndNoteBibliography"/>
        <w:ind w:left="720" w:hanging="720"/>
        <w:rPr>
          <w:noProof/>
        </w:rPr>
      </w:pPr>
      <w:r w:rsidRPr="00EE4B1E">
        <w:rPr>
          <w:noProof/>
        </w:rPr>
        <w:t xml:space="preserve">WEBB, A. B., TAYLOR, S. R., THOROUGHMAN, K. A., DOYLE III, F. J. &amp; HERZOG, E. D. 2012. Weakly circadian cells improve resynchrony. </w:t>
      </w:r>
      <w:r w:rsidRPr="00EE4B1E">
        <w:rPr>
          <w:i/>
          <w:noProof/>
        </w:rPr>
        <w:t>PLoS computational biology,</w:t>
      </w:r>
      <w:r w:rsidRPr="00EE4B1E">
        <w:rPr>
          <w:noProof/>
        </w:rPr>
        <w:t xml:space="preserve"> 8</w:t>
      </w:r>
      <w:r w:rsidRPr="00EE4B1E">
        <w:rPr>
          <w:b/>
          <w:noProof/>
        </w:rPr>
        <w:t>,</w:t>
      </w:r>
      <w:r w:rsidRPr="00EE4B1E">
        <w:rPr>
          <w:noProof/>
        </w:rPr>
        <w:t xml:space="preserve"> e1002787.</w:t>
      </w:r>
    </w:p>
    <w:p w14:paraId="123BDE6F" w14:textId="77777777" w:rsidR="000B1D7F" w:rsidRPr="00EE4B1E" w:rsidRDefault="000B1D7F" w:rsidP="000B1D7F">
      <w:pPr>
        <w:pStyle w:val="EndNoteBibliography"/>
        <w:ind w:left="720" w:hanging="720"/>
        <w:rPr>
          <w:noProof/>
        </w:rPr>
      </w:pPr>
      <w:r w:rsidRPr="00EE4B1E">
        <w:rPr>
          <w:noProof/>
        </w:rPr>
        <w:t xml:space="preserve">WELSH, D. K., LOGOTHETIS, D. E., MEISTER, M. &amp; REPPERT, S. M. 1995. Individual neurons dissociated from rat suprachiasmatic nucleus express independently phased circadian firing rhythms. </w:t>
      </w:r>
      <w:r w:rsidRPr="00EE4B1E">
        <w:rPr>
          <w:i/>
          <w:noProof/>
        </w:rPr>
        <w:t>Neuron,</w:t>
      </w:r>
      <w:r w:rsidRPr="00EE4B1E">
        <w:rPr>
          <w:noProof/>
        </w:rPr>
        <w:t xml:space="preserve"> 14</w:t>
      </w:r>
      <w:r w:rsidRPr="00EE4B1E">
        <w:rPr>
          <w:b/>
          <w:noProof/>
        </w:rPr>
        <w:t>,</w:t>
      </w:r>
      <w:r w:rsidRPr="00EE4B1E">
        <w:rPr>
          <w:noProof/>
        </w:rPr>
        <w:t xml:space="preserve"> 697-706.</w:t>
      </w:r>
    </w:p>
    <w:p w14:paraId="1DD10B63" w14:textId="77777777" w:rsidR="000B1D7F" w:rsidRPr="00EE4B1E" w:rsidRDefault="000B1D7F" w:rsidP="000B1D7F">
      <w:pPr>
        <w:pStyle w:val="EndNoteBibliography"/>
        <w:ind w:left="720" w:hanging="720"/>
        <w:rPr>
          <w:noProof/>
        </w:rPr>
      </w:pPr>
      <w:r w:rsidRPr="00EE4B1E">
        <w:rPr>
          <w:noProof/>
        </w:rPr>
        <w:lastRenderedPageBreak/>
        <w:t xml:space="preserve">WU, G., ANAFI, R. C., HUGHES, M. E., KORNACKER, K. &amp; HOGENESCH, J. B. 2016. MetaCycle: an integrated R package to evaluate periodicity in large scale data. </w:t>
      </w:r>
      <w:r w:rsidRPr="00EE4B1E">
        <w:rPr>
          <w:i/>
          <w:noProof/>
        </w:rPr>
        <w:t>Bioinformatics,</w:t>
      </w:r>
      <w:r w:rsidRPr="00EE4B1E">
        <w:rPr>
          <w:noProof/>
        </w:rPr>
        <w:t xml:space="preserve"> 32</w:t>
      </w:r>
      <w:r w:rsidRPr="00EE4B1E">
        <w:rPr>
          <w:b/>
          <w:noProof/>
        </w:rPr>
        <w:t>,</w:t>
      </w:r>
      <w:r w:rsidRPr="00EE4B1E">
        <w:rPr>
          <w:noProof/>
        </w:rPr>
        <w:t xml:space="preserve"> 3351-3353.</w:t>
      </w:r>
    </w:p>
    <w:p w14:paraId="77AE9E3E" w14:textId="77777777" w:rsidR="000B1D7F" w:rsidRPr="00EE4B1E" w:rsidRDefault="000B1D7F" w:rsidP="000B1D7F">
      <w:pPr>
        <w:pStyle w:val="EndNoteBibliography"/>
        <w:ind w:left="720" w:hanging="720"/>
        <w:rPr>
          <w:noProof/>
        </w:rPr>
      </w:pPr>
      <w:r w:rsidRPr="00EE4B1E">
        <w:rPr>
          <w:noProof/>
        </w:rPr>
        <w:t xml:space="preserve">YOO, S. H., YAMAZAKI, S., LOWREY, P. L., SHIMOMURA, K., KO, C. H., BUHR, E. D., SIEPKA, S. M., HONG, H. K., OH, W. J., YOO, O. J., MENAKER, M. &amp; TAKAHASHI, J. S. 2004. PERIOD2::LUCIFERASE real-time reporting of circadian dynamics reveals persistent circadian oscillations in mouse peripheral tissues. </w:t>
      </w:r>
      <w:r w:rsidRPr="00EE4B1E">
        <w:rPr>
          <w:i/>
          <w:noProof/>
        </w:rPr>
        <w:t>Proc Natl Acad Sci U S A,</w:t>
      </w:r>
      <w:r w:rsidRPr="00EE4B1E">
        <w:rPr>
          <w:noProof/>
        </w:rPr>
        <w:t xml:space="preserve"> 101</w:t>
      </w:r>
      <w:r w:rsidRPr="00EE4B1E">
        <w:rPr>
          <w:b/>
          <w:noProof/>
        </w:rPr>
        <w:t>,</w:t>
      </w:r>
      <w:r w:rsidRPr="00EE4B1E">
        <w:rPr>
          <w:noProof/>
        </w:rPr>
        <w:t xml:space="preserve"> 5339-46.</w:t>
      </w:r>
    </w:p>
    <w:p w14:paraId="00F9A318" w14:textId="77777777" w:rsidR="000B1D7F" w:rsidRPr="00E468B4" w:rsidRDefault="000B1D7F" w:rsidP="000B1D7F">
      <w:pPr>
        <w:jc w:val="both"/>
        <w:rPr>
          <w:rFonts w:ascii="Arial" w:hAnsi="Arial" w:cs="Arial"/>
          <w:sz w:val="20"/>
          <w:szCs w:val="20"/>
        </w:rPr>
      </w:pPr>
      <w:r w:rsidRPr="00E468B4">
        <w:rPr>
          <w:rFonts w:ascii="Arial" w:hAnsi="Arial" w:cs="Arial"/>
          <w:sz w:val="20"/>
          <w:szCs w:val="20"/>
        </w:rPr>
        <w:fldChar w:fldCharType="end"/>
      </w:r>
    </w:p>
    <w:p w14:paraId="03F278DC" w14:textId="77777777" w:rsidR="00FA3951" w:rsidRDefault="00FA3951"/>
    <w:sectPr w:rsidR="00FA3951" w:rsidSect="000B1D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7" w:author="Cristina Mazuski" w:date="2017-09-04T15:49:00Z" w:initials="CM">
    <w:p w14:paraId="0B791965" w14:textId="7753617F" w:rsidR="008D6BFE" w:rsidRDefault="008D6BFE">
      <w:pPr>
        <w:pStyle w:val="CommentText"/>
      </w:pPr>
      <w:r>
        <w:rPr>
          <w:rStyle w:val="CommentReference"/>
        </w:rPr>
        <w:annotationRef/>
      </w:r>
      <w:r>
        <w:t>Possibly insert characterization of DIFR and firing range for the three classes. One of the reviewers was confused by our use of ‘bursting’ firing later in the paper – we need to make it clear that bursting firing patterns are 50-100Hz while irregular neurons have a range of frequencies (broader than tonic)</w:t>
      </w:r>
    </w:p>
  </w:comment>
  <w:comment w:id="171" w:author="Cristina Mazuski" w:date="2017-09-04T15:56:00Z" w:initials="CM">
    <w:p w14:paraId="7722D70C" w14:textId="5AD11D16" w:rsidR="008D6BFE" w:rsidRDefault="008D6BFE">
      <w:pPr>
        <w:pStyle w:val="CommentText"/>
      </w:pPr>
      <w:r>
        <w:rPr>
          <w:rStyle w:val="CommentReference"/>
        </w:rPr>
        <w:annotationRef/>
      </w:r>
      <w:r>
        <w:t>Modify this to reflect difference between classes</w:t>
      </w:r>
    </w:p>
  </w:comment>
  <w:comment w:id="176" w:author="Cristina Mazuski" w:date="2017-09-04T15:51:00Z" w:initials="CM">
    <w:p w14:paraId="06870A17" w14:textId="749FC368" w:rsidR="008D6BFE" w:rsidRDefault="008D6BFE">
      <w:pPr>
        <w:pStyle w:val="CommentText"/>
      </w:pPr>
      <w:r>
        <w:rPr>
          <w:rStyle w:val="CommentReference"/>
        </w:rPr>
        <w:annotationRef/>
      </w:r>
      <w:r>
        <w:t>I’m not sure if this is a set term…. DIFR but… I think since that term is referring to the instantaneous firing frequency, we should change it if possible to not confuse readers between rate and frequency. We need to emphasize that this paper is about FREQEUCNY, not pattern, not rate</w:t>
      </w:r>
    </w:p>
  </w:comment>
  <w:comment w:id="177" w:author="Doyle Lab" w:date="2017-09-04T17:35:00Z" w:initials="DL">
    <w:p w14:paraId="482B5874" w14:textId="311FC814" w:rsidR="00B33214" w:rsidRDefault="00B33214">
      <w:pPr>
        <w:pStyle w:val="CommentText"/>
      </w:pPr>
      <w:r>
        <w:rPr>
          <w:rStyle w:val="CommentReference"/>
        </w:rPr>
        <w:annotationRef/>
      </w:r>
      <w:r>
        <w:t>Let’s discuss this a bit</w:t>
      </w:r>
    </w:p>
  </w:comment>
  <w:comment w:id="190" w:author="Doyle Lab" w:date="2017-09-04T17:35:00Z" w:initials="DL">
    <w:p w14:paraId="2B4B70EC" w14:textId="6A23DB35" w:rsidR="00B33214" w:rsidRDefault="00B33214">
      <w:pPr>
        <w:pStyle w:val="CommentText"/>
      </w:pPr>
      <w:r>
        <w:rPr>
          <w:rStyle w:val="CommentReference"/>
        </w:rPr>
        <w:annotationRef/>
      </w:r>
      <w:r>
        <w:t>Statistical power, what is the 95% likelihood that fewer than XX% are non-</w:t>
      </w:r>
      <w:proofErr w:type="spellStart"/>
      <w:r>
        <w:t>irreg</w:t>
      </w:r>
      <w:proofErr w:type="spellEnd"/>
      <w:r>
        <w:t>, non-tonic. I will do this.</w:t>
      </w:r>
    </w:p>
  </w:comment>
  <w:comment w:id="212" w:author="Doyle Lab" w:date="2017-09-04T17:36:00Z" w:initials="DL">
    <w:p w14:paraId="7C9D72AB" w14:textId="15AB491B" w:rsidR="00B33214" w:rsidRDefault="00B33214">
      <w:pPr>
        <w:pStyle w:val="CommentText"/>
      </w:pPr>
      <w:r>
        <w:rPr>
          <w:rStyle w:val="CommentReference"/>
        </w:rPr>
        <w:annotationRef/>
      </w:r>
      <w:r>
        <w:t xml:space="preserve">This is exactly the phrasing I like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791965" w15:done="0"/>
  <w15:commentEx w15:paraId="7722D70C" w15:done="0"/>
  <w15:commentEx w15:paraId="06870A17" w15:done="0"/>
  <w15:commentEx w15:paraId="482B5874" w15:paraIdParent="06870A17" w15:done="0"/>
  <w15:commentEx w15:paraId="2B4B70EC" w15:done="0"/>
  <w15:commentEx w15:paraId="7C9D72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08C"/>
    <w:multiLevelType w:val="multilevel"/>
    <w:tmpl w:val="06EA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01D4F"/>
    <w:multiLevelType w:val="hybridMultilevel"/>
    <w:tmpl w:val="75B88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234B1"/>
    <w:multiLevelType w:val="multilevel"/>
    <w:tmpl w:val="2FB6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77107"/>
    <w:multiLevelType w:val="hybridMultilevel"/>
    <w:tmpl w:val="DFF8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41E08"/>
    <w:multiLevelType w:val="hybridMultilevel"/>
    <w:tmpl w:val="B810DE98"/>
    <w:lvl w:ilvl="0" w:tplc="634A76A2">
      <w:start w:val="3"/>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5B49B0"/>
    <w:multiLevelType w:val="hybridMultilevel"/>
    <w:tmpl w:val="E880F35A"/>
    <w:lvl w:ilvl="0" w:tplc="00D41A64">
      <w:start w:val="3"/>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A44257"/>
    <w:multiLevelType w:val="hybridMultilevel"/>
    <w:tmpl w:val="19ECC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944890"/>
    <w:multiLevelType w:val="hybridMultilevel"/>
    <w:tmpl w:val="2DE28706"/>
    <w:lvl w:ilvl="0" w:tplc="32C04A5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7"/>
  </w:num>
  <w:num w:numId="6">
    <w:abstractNumId w:val="0"/>
  </w:num>
  <w:num w:numId="7">
    <w:abstractNumId w:val="2"/>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yle Lab">
    <w15:presenceInfo w15:providerId="None" w15:userId="Doyle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7F"/>
    <w:rsid w:val="00050DB2"/>
    <w:rsid w:val="000B1D7F"/>
    <w:rsid w:val="00244C0E"/>
    <w:rsid w:val="002D751D"/>
    <w:rsid w:val="00401AEC"/>
    <w:rsid w:val="00600670"/>
    <w:rsid w:val="006114D5"/>
    <w:rsid w:val="006C30F1"/>
    <w:rsid w:val="00776364"/>
    <w:rsid w:val="008D6BFE"/>
    <w:rsid w:val="00926E57"/>
    <w:rsid w:val="00AD5FE3"/>
    <w:rsid w:val="00AF7916"/>
    <w:rsid w:val="00B33214"/>
    <w:rsid w:val="00C15C3E"/>
    <w:rsid w:val="00D07BD2"/>
    <w:rsid w:val="00EC2B43"/>
    <w:rsid w:val="00FA3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26FB7"/>
  <w14:defaultImageDpi w14:val="300"/>
  <w15:docId w15:val="{8958E327-40E5-4CB6-8360-761A0AF5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0B1D7F"/>
    <w:rPr>
      <w:sz w:val="20"/>
      <w:szCs w:val="20"/>
    </w:rPr>
  </w:style>
  <w:style w:type="character" w:customStyle="1" w:styleId="CommentTextChar">
    <w:name w:val="Comment Text Char"/>
    <w:basedOn w:val="DefaultParagraphFont"/>
    <w:link w:val="CommentText"/>
    <w:uiPriority w:val="99"/>
    <w:rsid w:val="000B1D7F"/>
    <w:rPr>
      <w:sz w:val="20"/>
      <w:szCs w:val="20"/>
    </w:rPr>
  </w:style>
  <w:style w:type="character" w:customStyle="1" w:styleId="CommentSubjectChar">
    <w:name w:val="Comment Subject Char"/>
    <w:basedOn w:val="CommentTextChar"/>
    <w:link w:val="CommentSubject"/>
    <w:uiPriority w:val="99"/>
    <w:semiHidden/>
    <w:rsid w:val="000B1D7F"/>
    <w:rPr>
      <w:b/>
      <w:bCs/>
      <w:sz w:val="20"/>
      <w:szCs w:val="20"/>
    </w:rPr>
  </w:style>
  <w:style w:type="paragraph" w:styleId="CommentSubject">
    <w:name w:val="annotation subject"/>
    <w:basedOn w:val="CommentText"/>
    <w:next w:val="CommentText"/>
    <w:link w:val="CommentSubjectChar"/>
    <w:uiPriority w:val="99"/>
    <w:semiHidden/>
    <w:unhideWhenUsed/>
    <w:rsid w:val="000B1D7F"/>
    <w:rPr>
      <w:b/>
      <w:bCs/>
    </w:rPr>
  </w:style>
  <w:style w:type="paragraph" w:styleId="BalloonText">
    <w:name w:val="Balloon Text"/>
    <w:basedOn w:val="Normal"/>
    <w:link w:val="BalloonTextChar"/>
    <w:uiPriority w:val="99"/>
    <w:semiHidden/>
    <w:unhideWhenUsed/>
    <w:rsid w:val="000B1D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D7F"/>
    <w:rPr>
      <w:rFonts w:ascii="Segoe UI" w:hAnsi="Segoe UI" w:cs="Segoe UI"/>
      <w:sz w:val="18"/>
      <w:szCs w:val="18"/>
    </w:rPr>
  </w:style>
  <w:style w:type="character" w:styleId="Hyperlink">
    <w:name w:val="Hyperlink"/>
    <w:basedOn w:val="DefaultParagraphFont"/>
    <w:uiPriority w:val="99"/>
    <w:unhideWhenUsed/>
    <w:rsid w:val="000B1D7F"/>
    <w:rPr>
      <w:color w:val="0000FF"/>
      <w:u w:val="single"/>
    </w:rPr>
  </w:style>
  <w:style w:type="character" w:customStyle="1" w:styleId="apple-converted-space">
    <w:name w:val="apple-converted-space"/>
    <w:basedOn w:val="DefaultParagraphFont"/>
    <w:rsid w:val="000B1D7F"/>
  </w:style>
  <w:style w:type="character" w:styleId="Emphasis">
    <w:name w:val="Emphasis"/>
    <w:basedOn w:val="DefaultParagraphFont"/>
    <w:uiPriority w:val="20"/>
    <w:qFormat/>
    <w:rsid w:val="000B1D7F"/>
    <w:rPr>
      <w:i/>
      <w:iCs/>
    </w:rPr>
  </w:style>
  <w:style w:type="paragraph" w:customStyle="1" w:styleId="EndNoteBibliographyTitle">
    <w:name w:val="EndNote Bibliography Title"/>
    <w:basedOn w:val="Normal"/>
    <w:rsid w:val="000B1D7F"/>
    <w:pPr>
      <w:jc w:val="center"/>
    </w:pPr>
    <w:rPr>
      <w:rFonts w:ascii="Cambria" w:hAnsi="Cambria"/>
    </w:rPr>
  </w:style>
  <w:style w:type="paragraph" w:customStyle="1" w:styleId="EndNoteBibliography">
    <w:name w:val="EndNote Bibliography"/>
    <w:basedOn w:val="Normal"/>
    <w:rsid w:val="000B1D7F"/>
    <w:pPr>
      <w:jc w:val="both"/>
    </w:pPr>
    <w:rPr>
      <w:rFonts w:ascii="Cambria" w:hAnsi="Cambria"/>
    </w:rPr>
  </w:style>
  <w:style w:type="paragraph" w:styleId="ListParagraph">
    <w:name w:val="List Paragraph"/>
    <w:basedOn w:val="Normal"/>
    <w:uiPriority w:val="34"/>
    <w:qFormat/>
    <w:rsid w:val="000B1D7F"/>
    <w:pPr>
      <w:ind w:left="720"/>
      <w:contextualSpacing/>
    </w:pPr>
  </w:style>
  <w:style w:type="paragraph" w:styleId="Header">
    <w:name w:val="header"/>
    <w:basedOn w:val="Normal"/>
    <w:link w:val="HeaderChar"/>
    <w:uiPriority w:val="99"/>
    <w:unhideWhenUsed/>
    <w:rsid w:val="000B1D7F"/>
    <w:pPr>
      <w:tabs>
        <w:tab w:val="center" w:pos="4320"/>
        <w:tab w:val="right" w:pos="8640"/>
      </w:tabs>
    </w:pPr>
  </w:style>
  <w:style w:type="character" w:customStyle="1" w:styleId="HeaderChar">
    <w:name w:val="Header Char"/>
    <w:basedOn w:val="DefaultParagraphFont"/>
    <w:link w:val="Header"/>
    <w:uiPriority w:val="99"/>
    <w:rsid w:val="000B1D7F"/>
  </w:style>
  <w:style w:type="paragraph" w:styleId="Footer">
    <w:name w:val="footer"/>
    <w:basedOn w:val="Normal"/>
    <w:link w:val="FooterChar"/>
    <w:uiPriority w:val="99"/>
    <w:unhideWhenUsed/>
    <w:rsid w:val="000B1D7F"/>
    <w:pPr>
      <w:tabs>
        <w:tab w:val="center" w:pos="4320"/>
        <w:tab w:val="right" w:pos="8640"/>
      </w:tabs>
    </w:pPr>
  </w:style>
  <w:style w:type="character" w:customStyle="1" w:styleId="FooterChar">
    <w:name w:val="Footer Char"/>
    <w:basedOn w:val="DefaultParagraphFont"/>
    <w:link w:val="Footer"/>
    <w:uiPriority w:val="99"/>
    <w:rsid w:val="000B1D7F"/>
  </w:style>
  <w:style w:type="character" w:styleId="Strong">
    <w:name w:val="Strong"/>
    <w:basedOn w:val="DefaultParagraphFont"/>
    <w:uiPriority w:val="22"/>
    <w:qFormat/>
    <w:rsid w:val="000B1D7F"/>
    <w:rPr>
      <w:b/>
      <w:bCs/>
    </w:rPr>
  </w:style>
  <w:style w:type="paragraph" w:styleId="EndnoteText">
    <w:name w:val="endnote text"/>
    <w:basedOn w:val="Normal"/>
    <w:link w:val="EndnoteTextChar"/>
    <w:uiPriority w:val="99"/>
    <w:unhideWhenUsed/>
    <w:rsid w:val="000B1D7F"/>
  </w:style>
  <w:style w:type="character" w:customStyle="1" w:styleId="EndnoteTextChar">
    <w:name w:val="Endnote Text Char"/>
    <w:basedOn w:val="DefaultParagraphFont"/>
    <w:link w:val="EndnoteText"/>
    <w:uiPriority w:val="99"/>
    <w:rsid w:val="000B1D7F"/>
  </w:style>
  <w:style w:type="character" w:styleId="EndnoteReference">
    <w:name w:val="endnote reference"/>
    <w:basedOn w:val="DefaultParagraphFont"/>
    <w:uiPriority w:val="99"/>
    <w:unhideWhenUsed/>
    <w:rsid w:val="000B1D7F"/>
    <w:rPr>
      <w:vertAlign w:val="superscript"/>
    </w:rPr>
  </w:style>
  <w:style w:type="character" w:styleId="CommentReference">
    <w:name w:val="annotation reference"/>
    <w:basedOn w:val="DefaultParagraphFont"/>
    <w:uiPriority w:val="99"/>
    <w:semiHidden/>
    <w:unhideWhenUsed/>
    <w:rsid w:val="006006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MetaCycle/index.htm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BF906E6-4915-4B5B-A709-1888B54A9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14919</Words>
  <Characters>85042</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Mazuski</dc:creator>
  <cp:keywords/>
  <dc:description/>
  <cp:lastModifiedBy>Doyle Lab</cp:lastModifiedBy>
  <cp:revision>3</cp:revision>
  <dcterms:created xsi:type="dcterms:W3CDTF">2017-09-04T21:37:00Z</dcterms:created>
  <dcterms:modified xsi:type="dcterms:W3CDTF">2017-09-04T21:37:00Z</dcterms:modified>
</cp:coreProperties>
</file>